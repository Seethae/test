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435" w:type="dxa"/>
        <w:tblLook w:val="04A0" w:firstRow="1" w:lastRow="0" w:firstColumn="1" w:lastColumn="0" w:noHBand="0" w:noVBand="1"/>
      </w:tblPr>
      <w:tblGrid>
        <w:gridCol w:w="1254"/>
        <w:gridCol w:w="1433"/>
        <w:gridCol w:w="1697"/>
        <w:gridCol w:w="1963"/>
        <w:gridCol w:w="4088"/>
      </w:tblGrid>
      <w:tr w:rsidR="0083304E" w14:paraId="010CA63E" w14:textId="77777777" w:rsidTr="005E2BB1">
        <w:tc>
          <w:tcPr>
            <w:tcW w:w="10435" w:type="dxa"/>
            <w:gridSpan w:val="5"/>
            <w:shd w:val="clear" w:color="auto" w:fill="D9D9D9" w:themeFill="background1" w:themeFillShade="D9"/>
          </w:tcPr>
          <w:p w14:paraId="6800C82F" w14:textId="77777777" w:rsidR="005E2BB1" w:rsidRPr="00A045BF" w:rsidRDefault="00C667D5" w:rsidP="005E2BB1">
            <w:pPr>
              <w:rPr>
                <w:b/>
                <w:sz w:val="24"/>
              </w:rPr>
            </w:pPr>
            <w:r w:rsidRPr="00A045BF">
              <w:rPr>
                <w:sz w:val="24"/>
              </w:rPr>
              <w:br w:type="page"/>
            </w:r>
            <w:r w:rsidRPr="00A045BF">
              <w:rPr>
                <w:b/>
                <w:sz w:val="24"/>
              </w:rPr>
              <w:t>Revision History:</w:t>
            </w:r>
          </w:p>
        </w:tc>
      </w:tr>
      <w:tr w:rsidR="0083304E" w14:paraId="201E8E54" w14:textId="77777777" w:rsidTr="005E2BB1">
        <w:tc>
          <w:tcPr>
            <w:tcW w:w="1168" w:type="dxa"/>
          </w:tcPr>
          <w:p w14:paraId="5D5252F7" w14:textId="77777777" w:rsidR="005E2BB1" w:rsidRPr="00A045BF" w:rsidRDefault="00C667D5" w:rsidP="005E2BB1">
            <w:pPr>
              <w:rPr>
                <w:b/>
                <w:sz w:val="24"/>
              </w:rPr>
            </w:pPr>
            <w:r w:rsidRPr="00A045BF">
              <w:rPr>
                <w:b/>
                <w:sz w:val="24"/>
              </w:rPr>
              <w:t>Document Version Number</w:t>
            </w:r>
          </w:p>
        </w:tc>
        <w:tc>
          <w:tcPr>
            <w:tcW w:w="1437" w:type="dxa"/>
          </w:tcPr>
          <w:p w14:paraId="3A45C1A5" w14:textId="77777777" w:rsidR="005E2BB1" w:rsidRPr="00A045BF" w:rsidRDefault="00C667D5" w:rsidP="005E2BB1">
            <w:pPr>
              <w:rPr>
                <w:b/>
                <w:sz w:val="24"/>
              </w:rPr>
            </w:pPr>
            <w:r w:rsidRPr="00A045BF">
              <w:rPr>
                <w:b/>
                <w:sz w:val="24"/>
              </w:rPr>
              <w:t>Document Revision Date</w:t>
            </w:r>
          </w:p>
        </w:tc>
        <w:tc>
          <w:tcPr>
            <w:tcW w:w="1710" w:type="dxa"/>
          </w:tcPr>
          <w:p w14:paraId="2122BC2C" w14:textId="77777777" w:rsidR="005E2BB1" w:rsidRPr="00A045BF" w:rsidRDefault="00C667D5" w:rsidP="005E2BB1">
            <w:pPr>
              <w:rPr>
                <w:b/>
                <w:sz w:val="24"/>
              </w:rPr>
            </w:pPr>
            <w:r w:rsidRPr="00A045BF">
              <w:rPr>
                <w:b/>
                <w:sz w:val="24"/>
              </w:rPr>
              <w:t>Written By</w:t>
            </w:r>
          </w:p>
        </w:tc>
        <w:tc>
          <w:tcPr>
            <w:tcW w:w="1980" w:type="dxa"/>
          </w:tcPr>
          <w:p w14:paraId="4C99A6AC" w14:textId="77777777" w:rsidR="005E2BB1" w:rsidRPr="00A045BF" w:rsidRDefault="00C667D5" w:rsidP="005E2BB1">
            <w:pPr>
              <w:rPr>
                <w:b/>
                <w:sz w:val="24"/>
              </w:rPr>
            </w:pPr>
            <w:r w:rsidRPr="00A045BF">
              <w:rPr>
                <w:b/>
                <w:sz w:val="24"/>
              </w:rPr>
              <w:t>Change Request ID</w:t>
            </w:r>
          </w:p>
        </w:tc>
        <w:tc>
          <w:tcPr>
            <w:tcW w:w="4140" w:type="dxa"/>
          </w:tcPr>
          <w:p w14:paraId="3D9BE149" w14:textId="77777777" w:rsidR="005E2BB1" w:rsidRPr="00A045BF" w:rsidRDefault="00C667D5" w:rsidP="005E2BB1">
            <w:pPr>
              <w:rPr>
                <w:b/>
                <w:sz w:val="24"/>
              </w:rPr>
            </w:pPr>
            <w:r w:rsidRPr="00A045BF">
              <w:rPr>
                <w:b/>
                <w:sz w:val="24"/>
              </w:rPr>
              <w:t>Change Summary (Reference section[s] changed)</w:t>
            </w:r>
          </w:p>
        </w:tc>
      </w:tr>
      <w:tr w:rsidR="0083304E" w14:paraId="6465387C" w14:textId="77777777" w:rsidTr="005E2BB1">
        <w:trPr>
          <w:trHeight w:val="656"/>
        </w:trPr>
        <w:tc>
          <w:tcPr>
            <w:tcW w:w="1168" w:type="dxa"/>
          </w:tcPr>
          <w:p w14:paraId="4F46FA11" w14:textId="77777777" w:rsidR="005E2BB1" w:rsidRPr="00A045BF" w:rsidRDefault="00C667D5" w:rsidP="005E2BB1">
            <w:pPr>
              <w:spacing w:before="240"/>
              <w:rPr>
                <w:sz w:val="24"/>
              </w:rPr>
            </w:pPr>
            <w:r w:rsidRPr="00A045BF">
              <w:rPr>
                <w:sz w:val="24"/>
              </w:rPr>
              <w:t>1.0</w:t>
            </w:r>
          </w:p>
        </w:tc>
        <w:tc>
          <w:tcPr>
            <w:tcW w:w="1437" w:type="dxa"/>
          </w:tcPr>
          <w:p w14:paraId="70F437F0" w14:textId="78169DA2" w:rsidR="005E2BB1" w:rsidRPr="00A045BF" w:rsidRDefault="009C5FE1" w:rsidP="005E2BB1">
            <w:pPr>
              <w:spacing w:before="240"/>
              <w:rPr>
                <w:sz w:val="24"/>
              </w:rPr>
            </w:pPr>
            <w:r>
              <w:rPr>
                <w:sz w:val="24"/>
              </w:rPr>
              <w:t>21</w:t>
            </w:r>
            <w:r w:rsidR="00C667D5" w:rsidRPr="00A045BF">
              <w:rPr>
                <w:sz w:val="24"/>
              </w:rPr>
              <w:t>-</w:t>
            </w:r>
            <w:r>
              <w:rPr>
                <w:sz w:val="24"/>
              </w:rPr>
              <w:t>June</w:t>
            </w:r>
            <w:r w:rsidR="00C667D5" w:rsidRPr="00A045BF">
              <w:rPr>
                <w:sz w:val="24"/>
              </w:rPr>
              <w:t>-2019</w:t>
            </w:r>
          </w:p>
        </w:tc>
        <w:tc>
          <w:tcPr>
            <w:tcW w:w="1710" w:type="dxa"/>
          </w:tcPr>
          <w:p w14:paraId="6412E341" w14:textId="2E5BBC85" w:rsidR="005E2BB1" w:rsidRPr="00A045BF" w:rsidRDefault="009C5FE1" w:rsidP="005E2BB1">
            <w:pPr>
              <w:spacing w:before="240"/>
              <w:rPr>
                <w:sz w:val="24"/>
              </w:rPr>
            </w:pPr>
            <w:r>
              <w:rPr>
                <w:sz w:val="24"/>
              </w:rPr>
              <w:t>Seetha Lakshmi E</w:t>
            </w:r>
          </w:p>
        </w:tc>
        <w:tc>
          <w:tcPr>
            <w:tcW w:w="1980" w:type="dxa"/>
          </w:tcPr>
          <w:p w14:paraId="43A51233" w14:textId="105BF942" w:rsidR="005E2BB1" w:rsidRPr="00A045BF" w:rsidRDefault="00C667D5" w:rsidP="005E2BB1">
            <w:pPr>
              <w:spacing w:before="240"/>
              <w:rPr>
                <w:sz w:val="24"/>
              </w:rPr>
            </w:pPr>
            <w:r w:rsidRPr="00A045BF">
              <w:rPr>
                <w:sz w:val="24"/>
              </w:rPr>
              <w:t>COM-19-</w:t>
            </w:r>
          </w:p>
        </w:tc>
        <w:tc>
          <w:tcPr>
            <w:tcW w:w="4140" w:type="dxa"/>
          </w:tcPr>
          <w:p w14:paraId="2EB80359" w14:textId="77777777" w:rsidR="005E2BB1" w:rsidRPr="00A045BF" w:rsidRDefault="00C667D5" w:rsidP="005E2BB1">
            <w:pPr>
              <w:spacing w:before="240"/>
              <w:rPr>
                <w:sz w:val="24"/>
              </w:rPr>
            </w:pPr>
            <w:r w:rsidRPr="00A045BF">
              <w:rPr>
                <w:sz w:val="24"/>
              </w:rPr>
              <w:t>Initial Version</w:t>
            </w:r>
          </w:p>
        </w:tc>
      </w:tr>
      <w:tr w:rsidR="0083304E" w14:paraId="11839D46" w14:textId="77777777" w:rsidTr="005E2BB1">
        <w:trPr>
          <w:trHeight w:val="656"/>
        </w:trPr>
        <w:tc>
          <w:tcPr>
            <w:tcW w:w="1168" w:type="dxa"/>
          </w:tcPr>
          <w:p w14:paraId="1A34CE02" w14:textId="77777777" w:rsidR="005E2BB1" w:rsidRPr="00A045BF" w:rsidRDefault="005E2BB1" w:rsidP="005E2BB1">
            <w:pPr>
              <w:spacing w:before="240"/>
              <w:rPr>
                <w:sz w:val="24"/>
              </w:rPr>
            </w:pPr>
          </w:p>
        </w:tc>
        <w:tc>
          <w:tcPr>
            <w:tcW w:w="1437" w:type="dxa"/>
          </w:tcPr>
          <w:p w14:paraId="76CFD7D9" w14:textId="77777777" w:rsidR="005E2BB1" w:rsidRDefault="005E2BB1" w:rsidP="005E2BB1">
            <w:pPr>
              <w:spacing w:before="240"/>
              <w:rPr>
                <w:sz w:val="24"/>
              </w:rPr>
            </w:pPr>
          </w:p>
        </w:tc>
        <w:tc>
          <w:tcPr>
            <w:tcW w:w="1710" w:type="dxa"/>
          </w:tcPr>
          <w:p w14:paraId="1E9897B8" w14:textId="77777777" w:rsidR="005E2BB1" w:rsidRPr="00A045BF" w:rsidRDefault="005E2BB1" w:rsidP="005E2BB1">
            <w:pPr>
              <w:spacing w:before="240"/>
              <w:rPr>
                <w:sz w:val="24"/>
              </w:rPr>
            </w:pPr>
          </w:p>
        </w:tc>
        <w:tc>
          <w:tcPr>
            <w:tcW w:w="1980" w:type="dxa"/>
          </w:tcPr>
          <w:p w14:paraId="5F01394C" w14:textId="77777777" w:rsidR="005E2BB1" w:rsidRPr="00A045BF" w:rsidRDefault="005E2BB1" w:rsidP="005E2BB1">
            <w:pPr>
              <w:spacing w:before="240"/>
              <w:rPr>
                <w:sz w:val="24"/>
              </w:rPr>
            </w:pPr>
          </w:p>
        </w:tc>
        <w:tc>
          <w:tcPr>
            <w:tcW w:w="4140" w:type="dxa"/>
          </w:tcPr>
          <w:p w14:paraId="4CFFEF13" w14:textId="77777777" w:rsidR="005E2BB1" w:rsidRPr="004637AF" w:rsidRDefault="005E2BB1" w:rsidP="005E2BB1">
            <w:pPr>
              <w:spacing w:before="240"/>
              <w:rPr>
                <w:sz w:val="24"/>
              </w:rPr>
            </w:pPr>
          </w:p>
        </w:tc>
      </w:tr>
      <w:tr w:rsidR="0083304E" w14:paraId="6FDADB76" w14:textId="77777777" w:rsidTr="005E2BB1">
        <w:trPr>
          <w:trHeight w:val="656"/>
        </w:trPr>
        <w:tc>
          <w:tcPr>
            <w:tcW w:w="1168" w:type="dxa"/>
          </w:tcPr>
          <w:p w14:paraId="01353317" w14:textId="77777777" w:rsidR="005E2BB1" w:rsidRDefault="005E2BB1" w:rsidP="005E2BB1">
            <w:pPr>
              <w:spacing w:before="240"/>
              <w:rPr>
                <w:sz w:val="24"/>
              </w:rPr>
            </w:pPr>
          </w:p>
        </w:tc>
        <w:tc>
          <w:tcPr>
            <w:tcW w:w="1437" w:type="dxa"/>
          </w:tcPr>
          <w:p w14:paraId="70F5B6B8" w14:textId="77777777" w:rsidR="005E2BB1" w:rsidRDefault="005E2BB1" w:rsidP="005E2BB1">
            <w:pPr>
              <w:spacing w:before="240"/>
              <w:rPr>
                <w:sz w:val="24"/>
              </w:rPr>
            </w:pPr>
          </w:p>
        </w:tc>
        <w:tc>
          <w:tcPr>
            <w:tcW w:w="1710" w:type="dxa"/>
          </w:tcPr>
          <w:p w14:paraId="1D6FA7FC" w14:textId="77777777" w:rsidR="005E2BB1" w:rsidRPr="00A045BF" w:rsidRDefault="005E2BB1" w:rsidP="005E2BB1">
            <w:pPr>
              <w:spacing w:before="240"/>
              <w:jc w:val="center"/>
              <w:rPr>
                <w:sz w:val="24"/>
              </w:rPr>
            </w:pPr>
          </w:p>
        </w:tc>
        <w:tc>
          <w:tcPr>
            <w:tcW w:w="1980" w:type="dxa"/>
          </w:tcPr>
          <w:p w14:paraId="5F8C2638" w14:textId="77777777" w:rsidR="005E2BB1" w:rsidRPr="00A045BF" w:rsidRDefault="005E2BB1" w:rsidP="005E2BB1">
            <w:pPr>
              <w:spacing w:before="240"/>
              <w:rPr>
                <w:sz w:val="24"/>
              </w:rPr>
            </w:pPr>
          </w:p>
        </w:tc>
        <w:tc>
          <w:tcPr>
            <w:tcW w:w="4140" w:type="dxa"/>
          </w:tcPr>
          <w:p w14:paraId="1EA30A9D" w14:textId="77777777" w:rsidR="005E2BB1" w:rsidRPr="004C6E1D" w:rsidRDefault="005E2BB1" w:rsidP="005E2BB1">
            <w:pPr>
              <w:spacing w:before="240"/>
              <w:rPr>
                <w:sz w:val="24"/>
              </w:rPr>
            </w:pPr>
          </w:p>
        </w:tc>
      </w:tr>
    </w:tbl>
    <w:p w14:paraId="3A222113" w14:textId="77777777" w:rsidR="005E2BB1" w:rsidRPr="00A045BF" w:rsidRDefault="005E2BB1" w:rsidP="005E2BB1">
      <w:pPr>
        <w:rPr>
          <w:b/>
          <w:sz w:val="24"/>
        </w:rPr>
      </w:pPr>
    </w:p>
    <w:p w14:paraId="4A5B9C42" w14:textId="77777777" w:rsidR="005E2BB1" w:rsidRDefault="005E2BB1" w:rsidP="005E2BB1">
      <w:pPr>
        <w:pStyle w:val="TableHeaderText"/>
        <w:widowControl/>
        <w:tabs>
          <w:tab w:val="clear" w:pos="1800"/>
        </w:tabs>
        <w:spacing w:after="240"/>
        <w:jc w:val="left"/>
        <w:rPr>
          <w:szCs w:val="24"/>
        </w:rPr>
      </w:pPr>
    </w:p>
    <w:p w14:paraId="37867F52" w14:textId="77777777" w:rsidR="005E2BB1" w:rsidRPr="00E428C8" w:rsidRDefault="005E2BB1" w:rsidP="005E2BB1"/>
    <w:p w14:paraId="3DCF437B" w14:textId="77777777" w:rsidR="005E2BB1" w:rsidRPr="00E428C8" w:rsidRDefault="005E2BB1" w:rsidP="005E2BB1"/>
    <w:p w14:paraId="535CA597" w14:textId="77777777" w:rsidR="005E2BB1" w:rsidRPr="00E428C8" w:rsidRDefault="005E2BB1" w:rsidP="005E2BB1"/>
    <w:p w14:paraId="24497EE1" w14:textId="77777777" w:rsidR="005E2BB1" w:rsidRDefault="005E2BB1" w:rsidP="005E2BB1"/>
    <w:p w14:paraId="32953C3B" w14:textId="77777777" w:rsidR="005E2BB1" w:rsidRPr="00E428C8" w:rsidRDefault="00C667D5" w:rsidP="005E2BB1">
      <w:pPr>
        <w:tabs>
          <w:tab w:val="left" w:pos="4425"/>
        </w:tabs>
      </w:pPr>
      <w: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77"/>
      </w:tblGrid>
      <w:tr w:rsidR="0083304E" w14:paraId="47767B22" w14:textId="77777777" w:rsidTr="005E2BB1">
        <w:trPr>
          <w:trHeight w:val="80"/>
        </w:trPr>
        <w:tc>
          <w:tcPr>
            <w:tcW w:w="7812" w:type="dxa"/>
            <w:tcBorders>
              <w:top w:val="nil"/>
              <w:left w:val="nil"/>
              <w:bottom w:val="nil"/>
              <w:right w:val="nil"/>
            </w:tcBorders>
          </w:tcPr>
          <w:p w14:paraId="223469A5" w14:textId="77777777" w:rsidR="005E2BB1" w:rsidRPr="00FE50F9" w:rsidRDefault="00C667D5" w:rsidP="005E2BB1">
            <w:pPr>
              <w:pStyle w:val="TOCHeading"/>
              <w:spacing w:before="0" w:line="276" w:lineRule="auto"/>
              <w:rPr>
                <w:rFonts w:ascii="Times New Roman" w:hAnsi="Times New Roman" w:cs="Times New Roman"/>
                <w:b/>
                <w:color w:val="auto"/>
                <w:sz w:val="24"/>
                <w:szCs w:val="24"/>
                <w:u w:val="single"/>
              </w:rPr>
            </w:pPr>
            <w:bookmarkStart w:id="0" w:name="_Toc43197532"/>
            <w:r w:rsidRPr="00FE50F9">
              <w:rPr>
                <w:rFonts w:ascii="Times New Roman" w:hAnsi="Times New Roman" w:cs="Times New Roman"/>
                <w:b/>
                <w:color w:val="auto"/>
                <w:sz w:val="24"/>
                <w:szCs w:val="24"/>
                <w:u w:val="single"/>
              </w:rPr>
              <w:lastRenderedPageBreak/>
              <w:t xml:space="preserve">Table of </w:t>
            </w:r>
            <w:bookmarkEnd w:id="0"/>
            <w:r w:rsidRPr="00FE50F9">
              <w:rPr>
                <w:rFonts w:ascii="Times New Roman" w:hAnsi="Times New Roman" w:cs="Times New Roman"/>
                <w:b/>
                <w:color w:val="auto"/>
                <w:sz w:val="24"/>
                <w:szCs w:val="24"/>
                <w:u w:val="single"/>
              </w:rPr>
              <w:t>Contents</w:t>
            </w:r>
            <w:bookmarkStart w:id="1" w:name="_Toc35412549"/>
            <w:bookmarkStart w:id="2" w:name="_Toc38242069"/>
            <w:bookmarkStart w:id="3" w:name="_Toc38242404"/>
          </w:p>
          <w:sdt>
            <w:sdtPr>
              <w:rPr>
                <w:rFonts w:ascii="Times New Roman" w:eastAsia="Times New Roman" w:hAnsi="Times New Roman" w:cs="Times New Roman"/>
                <w:noProof/>
                <w:color w:val="auto"/>
                <w:sz w:val="24"/>
                <w:szCs w:val="24"/>
              </w:rPr>
              <w:id w:val="1180778728"/>
              <w:docPartObj>
                <w:docPartGallery w:val="Table of Contents"/>
                <w:docPartUnique/>
              </w:docPartObj>
            </w:sdtPr>
            <w:sdtEndPr>
              <w:rPr>
                <w:b/>
                <w:bCs/>
                <w:szCs w:val="20"/>
              </w:rPr>
            </w:sdtEndPr>
            <w:sdtContent>
              <w:p w14:paraId="4FC599FC" w14:textId="77777777" w:rsidR="005E2BB1" w:rsidRPr="00FE50F9" w:rsidRDefault="005E2BB1">
                <w:pPr>
                  <w:pStyle w:val="TOCHeading"/>
                  <w:spacing w:before="0" w:line="276" w:lineRule="auto"/>
                  <w:rPr>
                    <w:rFonts w:ascii="Times New Roman" w:hAnsi="Times New Roman" w:cs="Times New Roman"/>
                    <w:sz w:val="24"/>
                    <w:szCs w:val="24"/>
                  </w:rPr>
                </w:pPr>
              </w:p>
              <w:p w14:paraId="0ABFB165" w14:textId="1A14EA9A" w:rsidR="00DA6561" w:rsidRDefault="00C667D5">
                <w:pPr>
                  <w:pStyle w:val="TOC1"/>
                  <w:rPr>
                    <w:rFonts w:asciiTheme="minorHAnsi" w:eastAsiaTheme="minorEastAsia" w:hAnsiTheme="minorHAnsi" w:cstheme="minorBidi"/>
                    <w:szCs w:val="22"/>
                  </w:rPr>
                </w:pPr>
                <w:r w:rsidRPr="00673420">
                  <w:rPr>
                    <w:sz w:val="24"/>
                    <w:szCs w:val="24"/>
                  </w:rPr>
                  <w:fldChar w:fldCharType="begin"/>
                </w:r>
                <w:r w:rsidRPr="00FE50F9">
                  <w:rPr>
                    <w:sz w:val="24"/>
                    <w:szCs w:val="24"/>
                  </w:rPr>
                  <w:instrText xml:space="preserve"> TOC \o "1-3" \h \z \u </w:instrText>
                </w:r>
                <w:r w:rsidRPr="00673420">
                  <w:rPr>
                    <w:sz w:val="24"/>
                    <w:szCs w:val="24"/>
                  </w:rPr>
                  <w:fldChar w:fldCharType="separate"/>
                </w:r>
                <w:hyperlink w:anchor="_Toc12002158" w:history="1">
                  <w:r w:rsidR="00DA6561" w:rsidRPr="00F60555">
                    <w:rPr>
                      <w:rStyle w:val="Hyperlink"/>
                    </w:rPr>
                    <w:t>1</w:t>
                  </w:r>
                  <w:r w:rsidR="00DA6561">
                    <w:rPr>
                      <w:rFonts w:asciiTheme="minorHAnsi" w:eastAsiaTheme="minorEastAsia" w:hAnsiTheme="minorHAnsi" w:cstheme="minorBidi"/>
                      <w:szCs w:val="22"/>
                    </w:rPr>
                    <w:tab/>
                  </w:r>
                  <w:r w:rsidR="00DA6561" w:rsidRPr="00F60555">
                    <w:rPr>
                      <w:rStyle w:val="Hyperlink"/>
                    </w:rPr>
                    <w:t>Overview</w:t>
                  </w:r>
                  <w:r w:rsidR="00DA6561">
                    <w:rPr>
                      <w:webHidden/>
                    </w:rPr>
                    <w:tab/>
                  </w:r>
                  <w:r w:rsidR="00DA6561">
                    <w:rPr>
                      <w:webHidden/>
                    </w:rPr>
                    <w:fldChar w:fldCharType="begin"/>
                  </w:r>
                  <w:r w:rsidR="00DA6561">
                    <w:rPr>
                      <w:webHidden/>
                    </w:rPr>
                    <w:instrText xml:space="preserve"> PAGEREF _Toc12002158 \h </w:instrText>
                  </w:r>
                  <w:r w:rsidR="00DA6561">
                    <w:rPr>
                      <w:webHidden/>
                    </w:rPr>
                  </w:r>
                  <w:r w:rsidR="00DA6561">
                    <w:rPr>
                      <w:webHidden/>
                    </w:rPr>
                    <w:fldChar w:fldCharType="separate"/>
                  </w:r>
                  <w:r w:rsidR="00DA6561">
                    <w:rPr>
                      <w:webHidden/>
                    </w:rPr>
                    <w:t>3</w:t>
                  </w:r>
                  <w:r w:rsidR="00DA6561">
                    <w:rPr>
                      <w:webHidden/>
                    </w:rPr>
                    <w:fldChar w:fldCharType="end"/>
                  </w:r>
                </w:hyperlink>
              </w:p>
              <w:p w14:paraId="77052F4D" w14:textId="5EF6379C" w:rsidR="00DA6561" w:rsidRDefault="00951295">
                <w:pPr>
                  <w:pStyle w:val="TOC2"/>
                  <w:rPr>
                    <w:rFonts w:asciiTheme="minorHAnsi" w:eastAsiaTheme="minorEastAsia" w:hAnsiTheme="minorHAnsi" w:cstheme="minorBidi"/>
                    <w:szCs w:val="22"/>
                  </w:rPr>
                </w:pPr>
                <w:hyperlink w:anchor="_Toc12002159" w:history="1">
                  <w:r w:rsidR="00DA6561" w:rsidRPr="00F60555">
                    <w:rPr>
                      <w:rStyle w:val="Hyperlink"/>
                    </w:rPr>
                    <w:t>1.1</w:t>
                  </w:r>
                  <w:r w:rsidR="00DA6561">
                    <w:rPr>
                      <w:rFonts w:asciiTheme="minorHAnsi" w:eastAsiaTheme="minorEastAsia" w:hAnsiTheme="minorHAnsi" w:cstheme="minorBidi"/>
                      <w:szCs w:val="22"/>
                    </w:rPr>
                    <w:tab/>
                  </w:r>
                  <w:r w:rsidR="00DA6561" w:rsidRPr="00F60555">
                    <w:rPr>
                      <w:rStyle w:val="Hyperlink"/>
                    </w:rPr>
                    <w:t>Purpose</w:t>
                  </w:r>
                  <w:r w:rsidR="00DA6561">
                    <w:rPr>
                      <w:webHidden/>
                    </w:rPr>
                    <w:tab/>
                  </w:r>
                  <w:r w:rsidR="00DA6561">
                    <w:rPr>
                      <w:webHidden/>
                    </w:rPr>
                    <w:fldChar w:fldCharType="begin"/>
                  </w:r>
                  <w:r w:rsidR="00DA6561">
                    <w:rPr>
                      <w:webHidden/>
                    </w:rPr>
                    <w:instrText xml:space="preserve"> PAGEREF _Toc12002159 \h </w:instrText>
                  </w:r>
                  <w:r w:rsidR="00DA6561">
                    <w:rPr>
                      <w:webHidden/>
                    </w:rPr>
                  </w:r>
                  <w:r w:rsidR="00DA6561">
                    <w:rPr>
                      <w:webHidden/>
                    </w:rPr>
                    <w:fldChar w:fldCharType="separate"/>
                  </w:r>
                  <w:r w:rsidR="00DA6561">
                    <w:rPr>
                      <w:webHidden/>
                    </w:rPr>
                    <w:t>3</w:t>
                  </w:r>
                  <w:r w:rsidR="00DA6561">
                    <w:rPr>
                      <w:webHidden/>
                    </w:rPr>
                    <w:fldChar w:fldCharType="end"/>
                  </w:r>
                </w:hyperlink>
              </w:p>
              <w:p w14:paraId="1CF4A558" w14:textId="5BED4F80" w:rsidR="00DA6561" w:rsidRDefault="00951295">
                <w:pPr>
                  <w:pStyle w:val="TOC2"/>
                  <w:rPr>
                    <w:rFonts w:asciiTheme="minorHAnsi" w:eastAsiaTheme="minorEastAsia" w:hAnsiTheme="minorHAnsi" w:cstheme="minorBidi"/>
                    <w:szCs w:val="22"/>
                  </w:rPr>
                </w:pPr>
                <w:hyperlink w:anchor="_Toc12002160" w:history="1">
                  <w:r w:rsidR="00DA6561" w:rsidRPr="00F60555">
                    <w:rPr>
                      <w:rStyle w:val="Hyperlink"/>
                    </w:rPr>
                    <w:t>1.2</w:t>
                  </w:r>
                  <w:r w:rsidR="00DA6561">
                    <w:rPr>
                      <w:rFonts w:asciiTheme="minorHAnsi" w:eastAsiaTheme="minorEastAsia" w:hAnsiTheme="minorHAnsi" w:cstheme="minorBidi"/>
                      <w:szCs w:val="22"/>
                    </w:rPr>
                    <w:tab/>
                  </w:r>
                  <w:r w:rsidR="00DA6561" w:rsidRPr="00F60555">
                    <w:rPr>
                      <w:rStyle w:val="Hyperlink"/>
                    </w:rPr>
                    <w:t>Scope</w:t>
                  </w:r>
                  <w:r w:rsidR="00DA6561">
                    <w:rPr>
                      <w:webHidden/>
                    </w:rPr>
                    <w:tab/>
                  </w:r>
                  <w:r w:rsidR="00DA6561">
                    <w:rPr>
                      <w:webHidden/>
                    </w:rPr>
                    <w:fldChar w:fldCharType="begin"/>
                  </w:r>
                  <w:r w:rsidR="00DA6561">
                    <w:rPr>
                      <w:webHidden/>
                    </w:rPr>
                    <w:instrText xml:space="preserve"> PAGEREF _Toc12002160 \h </w:instrText>
                  </w:r>
                  <w:r w:rsidR="00DA6561">
                    <w:rPr>
                      <w:webHidden/>
                    </w:rPr>
                  </w:r>
                  <w:r w:rsidR="00DA6561">
                    <w:rPr>
                      <w:webHidden/>
                    </w:rPr>
                    <w:fldChar w:fldCharType="separate"/>
                  </w:r>
                  <w:r w:rsidR="00DA6561">
                    <w:rPr>
                      <w:webHidden/>
                    </w:rPr>
                    <w:t>3</w:t>
                  </w:r>
                  <w:r w:rsidR="00DA6561">
                    <w:rPr>
                      <w:webHidden/>
                    </w:rPr>
                    <w:fldChar w:fldCharType="end"/>
                  </w:r>
                </w:hyperlink>
              </w:p>
              <w:p w14:paraId="7077EAEC" w14:textId="054C19D7" w:rsidR="00DA6561" w:rsidRDefault="00951295">
                <w:pPr>
                  <w:pStyle w:val="TOC2"/>
                  <w:rPr>
                    <w:rFonts w:asciiTheme="minorHAnsi" w:eastAsiaTheme="minorEastAsia" w:hAnsiTheme="minorHAnsi" w:cstheme="minorBidi"/>
                    <w:szCs w:val="22"/>
                  </w:rPr>
                </w:pPr>
                <w:hyperlink w:anchor="_Toc12002161" w:history="1">
                  <w:r w:rsidR="00DA6561" w:rsidRPr="00F60555">
                    <w:rPr>
                      <w:rStyle w:val="Hyperlink"/>
                    </w:rPr>
                    <w:t>1.3</w:t>
                  </w:r>
                  <w:r w:rsidR="00DA6561">
                    <w:rPr>
                      <w:rFonts w:asciiTheme="minorHAnsi" w:eastAsiaTheme="minorEastAsia" w:hAnsiTheme="minorHAnsi" w:cstheme="minorBidi"/>
                      <w:szCs w:val="22"/>
                    </w:rPr>
                    <w:tab/>
                  </w:r>
                  <w:r w:rsidR="00DA6561" w:rsidRPr="00F60555">
                    <w:rPr>
                      <w:rStyle w:val="Hyperlink"/>
                    </w:rPr>
                    <w:t>Acronyms and Definitions</w:t>
                  </w:r>
                  <w:r w:rsidR="00DA6561">
                    <w:rPr>
                      <w:webHidden/>
                    </w:rPr>
                    <w:tab/>
                  </w:r>
                  <w:r w:rsidR="00DA6561">
                    <w:rPr>
                      <w:webHidden/>
                    </w:rPr>
                    <w:fldChar w:fldCharType="begin"/>
                  </w:r>
                  <w:r w:rsidR="00DA6561">
                    <w:rPr>
                      <w:webHidden/>
                    </w:rPr>
                    <w:instrText xml:space="preserve"> PAGEREF _Toc12002161 \h </w:instrText>
                  </w:r>
                  <w:r w:rsidR="00DA6561">
                    <w:rPr>
                      <w:webHidden/>
                    </w:rPr>
                  </w:r>
                  <w:r w:rsidR="00DA6561">
                    <w:rPr>
                      <w:webHidden/>
                    </w:rPr>
                    <w:fldChar w:fldCharType="separate"/>
                  </w:r>
                  <w:r w:rsidR="00DA6561">
                    <w:rPr>
                      <w:webHidden/>
                    </w:rPr>
                    <w:t>4</w:t>
                  </w:r>
                  <w:r w:rsidR="00DA6561">
                    <w:rPr>
                      <w:webHidden/>
                    </w:rPr>
                    <w:fldChar w:fldCharType="end"/>
                  </w:r>
                </w:hyperlink>
              </w:p>
              <w:p w14:paraId="437C444A" w14:textId="6927387B" w:rsidR="00DA6561" w:rsidRDefault="00951295">
                <w:pPr>
                  <w:pStyle w:val="TOC2"/>
                  <w:rPr>
                    <w:rFonts w:asciiTheme="minorHAnsi" w:eastAsiaTheme="minorEastAsia" w:hAnsiTheme="minorHAnsi" w:cstheme="minorBidi"/>
                    <w:szCs w:val="22"/>
                  </w:rPr>
                </w:pPr>
                <w:hyperlink w:anchor="_Toc12002162" w:history="1">
                  <w:r w:rsidR="00DA6561" w:rsidRPr="00F60555">
                    <w:rPr>
                      <w:rStyle w:val="Hyperlink"/>
                    </w:rPr>
                    <w:t>1.4</w:t>
                  </w:r>
                  <w:r w:rsidR="00DA6561">
                    <w:rPr>
                      <w:rFonts w:asciiTheme="minorHAnsi" w:eastAsiaTheme="minorEastAsia" w:hAnsiTheme="minorHAnsi" w:cstheme="minorBidi"/>
                      <w:szCs w:val="22"/>
                    </w:rPr>
                    <w:tab/>
                  </w:r>
                  <w:r w:rsidR="00DA6561" w:rsidRPr="00F60555">
                    <w:rPr>
                      <w:rStyle w:val="Hyperlink"/>
                    </w:rPr>
                    <w:t>References</w:t>
                  </w:r>
                  <w:r w:rsidR="00DA6561">
                    <w:rPr>
                      <w:webHidden/>
                    </w:rPr>
                    <w:tab/>
                  </w:r>
                  <w:r w:rsidR="00DA6561">
                    <w:rPr>
                      <w:webHidden/>
                    </w:rPr>
                    <w:fldChar w:fldCharType="begin"/>
                  </w:r>
                  <w:r w:rsidR="00DA6561">
                    <w:rPr>
                      <w:webHidden/>
                    </w:rPr>
                    <w:instrText xml:space="preserve"> PAGEREF _Toc12002162 \h </w:instrText>
                  </w:r>
                  <w:r w:rsidR="00DA6561">
                    <w:rPr>
                      <w:webHidden/>
                    </w:rPr>
                  </w:r>
                  <w:r w:rsidR="00DA6561">
                    <w:rPr>
                      <w:webHidden/>
                    </w:rPr>
                    <w:fldChar w:fldCharType="separate"/>
                  </w:r>
                  <w:r w:rsidR="00DA6561">
                    <w:rPr>
                      <w:webHidden/>
                    </w:rPr>
                    <w:t>4</w:t>
                  </w:r>
                  <w:r w:rsidR="00DA6561">
                    <w:rPr>
                      <w:webHidden/>
                    </w:rPr>
                    <w:fldChar w:fldCharType="end"/>
                  </w:r>
                </w:hyperlink>
              </w:p>
              <w:p w14:paraId="11549BBC" w14:textId="4CDF6D10" w:rsidR="00DA6561" w:rsidRDefault="00951295">
                <w:pPr>
                  <w:pStyle w:val="TOC1"/>
                  <w:rPr>
                    <w:rFonts w:asciiTheme="minorHAnsi" w:eastAsiaTheme="minorEastAsia" w:hAnsiTheme="minorHAnsi" w:cstheme="minorBidi"/>
                    <w:szCs w:val="22"/>
                  </w:rPr>
                </w:pPr>
                <w:hyperlink w:anchor="_Toc12002163" w:history="1">
                  <w:r w:rsidR="00DA6561" w:rsidRPr="00F60555">
                    <w:rPr>
                      <w:rStyle w:val="Hyperlink"/>
                    </w:rPr>
                    <w:t>2</w:t>
                  </w:r>
                  <w:r w:rsidR="00DA6561">
                    <w:rPr>
                      <w:rFonts w:asciiTheme="minorHAnsi" w:eastAsiaTheme="minorEastAsia" w:hAnsiTheme="minorHAnsi" w:cstheme="minorBidi"/>
                      <w:szCs w:val="22"/>
                    </w:rPr>
                    <w:tab/>
                  </w:r>
                  <w:r w:rsidR="00DA6561" w:rsidRPr="00F60555">
                    <w:rPr>
                      <w:rStyle w:val="Hyperlink"/>
                    </w:rPr>
                    <w:t>Overall Description</w:t>
                  </w:r>
                  <w:r w:rsidR="00DA6561">
                    <w:rPr>
                      <w:webHidden/>
                    </w:rPr>
                    <w:tab/>
                  </w:r>
                  <w:r w:rsidR="00DA6561">
                    <w:rPr>
                      <w:webHidden/>
                    </w:rPr>
                    <w:fldChar w:fldCharType="begin"/>
                  </w:r>
                  <w:r w:rsidR="00DA6561">
                    <w:rPr>
                      <w:webHidden/>
                    </w:rPr>
                    <w:instrText xml:space="preserve"> PAGEREF _Toc12002163 \h </w:instrText>
                  </w:r>
                  <w:r w:rsidR="00DA6561">
                    <w:rPr>
                      <w:webHidden/>
                    </w:rPr>
                  </w:r>
                  <w:r w:rsidR="00DA6561">
                    <w:rPr>
                      <w:webHidden/>
                    </w:rPr>
                    <w:fldChar w:fldCharType="separate"/>
                  </w:r>
                  <w:r w:rsidR="00DA6561">
                    <w:rPr>
                      <w:webHidden/>
                    </w:rPr>
                    <w:t>4</w:t>
                  </w:r>
                  <w:r w:rsidR="00DA6561">
                    <w:rPr>
                      <w:webHidden/>
                    </w:rPr>
                    <w:fldChar w:fldCharType="end"/>
                  </w:r>
                </w:hyperlink>
              </w:p>
              <w:p w14:paraId="75E72E65" w14:textId="304B74F9" w:rsidR="00DA6561" w:rsidRDefault="00951295">
                <w:pPr>
                  <w:pStyle w:val="TOC2"/>
                  <w:rPr>
                    <w:rFonts w:asciiTheme="minorHAnsi" w:eastAsiaTheme="minorEastAsia" w:hAnsiTheme="minorHAnsi" w:cstheme="minorBidi"/>
                    <w:szCs w:val="22"/>
                  </w:rPr>
                </w:pPr>
                <w:hyperlink w:anchor="_Toc12002164" w:history="1">
                  <w:r w:rsidR="00DA6561" w:rsidRPr="00F60555">
                    <w:rPr>
                      <w:rStyle w:val="Hyperlink"/>
                    </w:rPr>
                    <w:t>2.1</w:t>
                  </w:r>
                  <w:r w:rsidR="00DA6561">
                    <w:rPr>
                      <w:rFonts w:asciiTheme="minorHAnsi" w:eastAsiaTheme="minorEastAsia" w:hAnsiTheme="minorHAnsi" w:cstheme="minorBidi"/>
                      <w:szCs w:val="22"/>
                    </w:rPr>
                    <w:tab/>
                  </w:r>
                  <w:r w:rsidR="00DA6561" w:rsidRPr="00F60555">
                    <w:rPr>
                      <w:rStyle w:val="Hyperlink"/>
                    </w:rPr>
                    <w:t>Application Perspective</w:t>
                  </w:r>
                  <w:r w:rsidR="00DA6561">
                    <w:rPr>
                      <w:webHidden/>
                    </w:rPr>
                    <w:tab/>
                  </w:r>
                  <w:r w:rsidR="00DA6561">
                    <w:rPr>
                      <w:webHidden/>
                    </w:rPr>
                    <w:fldChar w:fldCharType="begin"/>
                  </w:r>
                  <w:r w:rsidR="00DA6561">
                    <w:rPr>
                      <w:webHidden/>
                    </w:rPr>
                    <w:instrText xml:space="preserve"> PAGEREF _Toc12002164 \h </w:instrText>
                  </w:r>
                  <w:r w:rsidR="00DA6561">
                    <w:rPr>
                      <w:webHidden/>
                    </w:rPr>
                  </w:r>
                  <w:r w:rsidR="00DA6561">
                    <w:rPr>
                      <w:webHidden/>
                    </w:rPr>
                    <w:fldChar w:fldCharType="separate"/>
                  </w:r>
                  <w:r w:rsidR="00DA6561">
                    <w:rPr>
                      <w:webHidden/>
                    </w:rPr>
                    <w:t>5</w:t>
                  </w:r>
                  <w:r w:rsidR="00DA6561">
                    <w:rPr>
                      <w:webHidden/>
                    </w:rPr>
                    <w:fldChar w:fldCharType="end"/>
                  </w:r>
                </w:hyperlink>
              </w:p>
              <w:p w14:paraId="40EBD440" w14:textId="6CAFACDB" w:rsidR="00DA6561" w:rsidRDefault="00951295">
                <w:pPr>
                  <w:pStyle w:val="TOC3"/>
                  <w:rPr>
                    <w:rFonts w:asciiTheme="minorHAnsi" w:eastAsiaTheme="minorEastAsia" w:hAnsiTheme="minorHAnsi" w:cstheme="minorBidi"/>
                    <w:sz w:val="22"/>
                    <w:szCs w:val="22"/>
                  </w:rPr>
                </w:pPr>
                <w:hyperlink w:anchor="_Toc12002165" w:history="1">
                  <w:r w:rsidR="00DA6561" w:rsidRPr="00F60555">
                    <w:rPr>
                      <w:rStyle w:val="Hyperlink"/>
                    </w:rPr>
                    <w:t>2.1.1</w:t>
                  </w:r>
                  <w:r w:rsidR="00DA6561">
                    <w:rPr>
                      <w:rFonts w:asciiTheme="minorHAnsi" w:eastAsiaTheme="minorEastAsia" w:hAnsiTheme="minorHAnsi" w:cstheme="minorBidi"/>
                      <w:sz w:val="22"/>
                      <w:szCs w:val="22"/>
                    </w:rPr>
                    <w:tab/>
                  </w:r>
                  <w:r w:rsidR="00DA6561" w:rsidRPr="00F60555">
                    <w:rPr>
                      <w:rStyle w:val="Hyperlink"/>
                    </w:rPr>
                    <w:t>Memory</w:t>
                  </w:r>
                  <w:r w:rsidR="00DA6561">
                    <w:rPr>
                      <w:webHidden/>
                    </w:rPr>
                    <w:tab/>
                  </w:r>
                  <w:r w:rsidR="00DA6561">
                    <w:rPr>
                      <w:webHidden/>
                    </w:rPr>
                    <w:fldChar w:fldCharType="begin"/>
                  </w:r>
                  <w:r w:rsidR="00DA6561">
                    <w:rPr>
                      <w:webHidden/>
                    </w:rPr>
                    <w:instrText xml:space="preserve"> PAGEREF _Toc12002165 \h </w:instrText>
                  </w:r>
                  <w:r w:rsidR="00DA6561">
                    <w:rPr>
                      <w:webHidden/>
                    </w:rPr>
                  </w:r>
                  <w:r w:rsidR="00DA6561">
                    <w:rPr>
                      <w:webHidden/>
                    </w:rPr>
                    <w:fldChar w:fldCharType="separate"/>
                  </w:r>
                  <w:r w:rsidR="00DA6561">
                    <w:rPr>
                      <w:webHidden/>
                    </w:rPr>
                    <w:t>5</w:t>
                  </w:r>
                  <w:r w:rsidR="00DA6561">
                    <w:rPr>
                      <w:webHidden/>
                    </w:rPr>
                    <w:fldChar w:fldCharType="end"/>
                  </w:r>
                </w:hyperlink>
              </w:p>
              <w:p w14:paraId="323A62F5" w14:textId="3B6C28D9" w:rsidR="00DA6561" w:rsidRDefault="00951295">
                <w:pPr>
                  <w:pStyle w:val="TOC3"/>
                  <w:rPr>
                    <w:rFonts w:asciiTheme="minorHAnsi" w:eastAsiaTheme="minorEastAsia" w:hAnsiTheme="minorHAnsi" w:cstheme="minorBidi"/>
                    <w:sz w:val="22"/>
                    <w:szCs w:val="22"/>
                  </w:rPr>
                </w:pPr>
                <w:hyperlink w:anchor="_Toc12002166" w:history="1">
                  <w:r w:rsidR="00DA6561" w:rsidRPr="00F60555">
                    <w:rPr>
                      <w:rStyle w:val="Hyperlink"/>
                    </w:rPr>
                    <w:t>2.1.2</w:t>
                  </w:r>
                  <w:r w:rsidR="00DA6561">
                    <w:rPr>
                      <w:rFonts w:asciiTheme="minorHAnsi" w:eastAsiaTheme="minorEastAsia" w:hAnsiTheme="minorHAnsi" w:cstheme="minorBidi"/>
                      <w:sz w:val="22"/>
                      <w:szCs w:val="22"/>
                    </w:rPr>
                    <w:tab/>
                  </w:r>
                  <w:r w:rsidR="00DA6561" w:rsidRPr="00F60555">
                    <w:rPr>
                      <w:rStyle w:val="Hyperlink"/>
                    </w:rPr>
                    <w:t>Operations</w:t>
                  </w:r>
                  <w:r w:rsidR="00DA6561">
                    <w:rPr>
                      <w:webHidden/>
                    </w:rPr>
                    <w:tab/>
                  </w:r>
                  <w:r w:rsidR="00DA6561">
                    <w:rPr>
                      <w:webHidden/>
                    </w:rPr>
                    <w:fldChar w:fldCharType="begin"/>
                  </w:r>
                  <w:r w:rsidR="00DA6561">
                    <w:rPr>
                      <w:webHidden/>
                    </w:rPr>
                    <w:instrText xml:space="preserve"> PAGEREF _Toc12002166 \h </w:instrText>
                  </w:r>
                  <w:r w:rsidR="00DA6561">
                    <w:rPr>
                      <w:webHidden/>
                    </w:rPr>
                  </w:r>
                  <w:r w:rsidR="00DA6561">
                    <w:rPr>
                      <w:webHidden/>
                    </w:rPr>
                    <w:fldChar w:fldCharType="separate"/>
                  </w:r>
                  <w:r w:rsidR="00DA6561">
                    <w:rPr>
                      <w:webHidden/>
                    </w:rPr>
                    <w:t>5</w:t>
                  </w:r>
                  <w:r w:rsidR="00DA6561">
                    <w:rPr>
                      <w:webHidden/>
                    </w:rPr>
                    <w:fldChar w:fldCharType="end"/>
                  </w:r>
                </w:hyperlink>
              </w:p>
              <w:p w14:paraId="04F32454" w14:textId="1F58ABC0" w:rsidR="00DA6561" w:rsidRDefault="00951295">
                <w:pPr>
                  <w:pStyle w:val="TOC3"/>
                  <w:rPr>
                    <w:rFonts w:asciiTheme="minorHAnsi" w:eastAsiaTheme="minorEastAsia" w:hAnsiTheme="minorHAnsi" w:cstheme="minorBidi"/>
                    <w:sz w:val="22"/>
                    <w:szCs w:val="22"/>
                  </w:rPr>
                </w:pPr>
                <w:hyperlink w:anchor="_Toc12002167" w:history="1">
                  <w:r w:rsidR="00DA6561" w:rsidRPr="00F60555">
                    <w:rPr>
                      <w:rStyle w:val="Hyperlink"/>
                    </w:rPr>
                    <w:t>2.1.3</w:t>
                  </w:r>
                  <w:r w:rsidR="00DA6561">
                    <w:rPr>
                      <w:rFonts w:asciiTheme="minorHAnsi" w:eastAsiaTheme="minorEastAsia" w:hAnsiTheme="minorHAnsi" w:cstheme="minorBidi"/>
                      <w:sz w:val="22"/>
                      <w:szCs w:val="22"/>
                    </w:rPr>
                    <w:tab/>
                  </w:r>
                  <w:r w:rsidR="00DA6561" w:rsidRPr="00F60555">
                    <w:rPr>
                      <w:rStyle w:val="Hyperlink"/>
                    </w:rPr>
                    <w:t>Site Adaptation Requirements</w:t>
                  </w:r>
                  <w:r w:rsidR="00DA6561">
                    <w:rPr>
                      <w:webHidden/>
                    </w:rPr>
                    <w:tab/>
                  </w:r>
                  <w:r w:rsidR="00DA6561">
                    <w:rPr>
                      <w:webHidden/>
                    </w:rPr>
                    <w:fldChar w:fldCharType="begin"/>
                  </w:r>
                  <w:r w:rsidR="00DA6561">
                    <w:rPr>
                      <w:webHidden/>
                    </w:rPr>
                    <w:instrText xml:space="preserve"> PAGEREF _Toc12002167 \h </w:instrText>
                  </w:r>
                  <w:r w:rsidR="00DA6561">
                    <w:rPr>
                      <w:webHidden/>
                    </w:rPr>
                  </w:r>
                  <w:r w:rsidR="00DA6561">
                    <w:rPr>
                      <w:webHidden/>
                    </w:rPr>
                    <w:fldChar w:fldCharType="separate"/>
                  </w:r>
                  <w:r w:rsidR="00DA6561">
                    <w:rPr>
                      <w:webHidden/>
                    </w:rPr>
                    <w:t>5</w:t>
                  </w:r>
                  <w:r w:rsidR="00DA6561">
                    <w:rPr>
                      <w:webHidden/>
                    </w:rPr>
                    <w:fldChar w:fldCharType="end"/>
                  </w:r>
                </w:hyperlink>
              </w:p>
              <w:p w14:paraId="7EC55D63" w14:textId="2A4E1B89" w:rsidR="00DA6561" w:rsidRDefault="00951295">
                <w:pPr>
                  <w:pStyle w:val="TOC2"/>
                  <w:rPr>
                    <w:rFonts w:asciiTheme="minorHAnsi" w:eastAsiaTheme="minorEastAsia" w:hAnsiTheme="minorHAnsi" w:cstheme="minorBidi"/>
                    <w:szCs w:val="22"/>
                  </w:rPr>
                </w:pPr>
                <w:hyperlink w:anchor="_Toc12002168" w:history="1">
                  <w:r w:rsidR="00DA6561" w:rsidRPr="00F60555">
                    <w:rPr>
                      <w:rStyle w:val="Hyperlink"/>
                    </w:rPr>
                    <w:t>2.2</w:t>
                  </w:r>
                  <w:r w:rsidR="00DA6561">
                    <w:rPr>
                      <w:rFonts w:asciiTheme="minorHAnsi" w:eastAsiaTheme="minorEastAsia" w:hAnsiTheme="minorHAnsi" w:cstheme="minorBidi"/>
                      <w:szCs w:val="22"/>
                    </w:rPr>
                    <w:tab/>
                  </w:r>
                  <w:r w:rsidR="00DA6561" w:rsidRPr="00F60555">
                    <w:rPr>
                      <w:rStyle w:val="Hyperlink"/>
                    </w:rPr>
                    <w:t>Application Features</w:t>
                  </w:r>
                  <w:r w:rsidR="00DA6561">
                    <w:rPr>
                      <w:webHidden/>
                    </w:rPr>
                    <w:tab/>
                  </w:r>
                  <w:r w:rsidR="00DA6561">
                    <w:rPr>
                      <w:webHidden/>
                    </w:rPr>
                    <w:fldChar w:fldCharType="begin"/>
                  </w:r>
                  <w:r w:rsidR="00DA6561">
                    <w:rPr>
                      <w:webHidden/>
                    </w:rPr>
                    <w:instrText xml:space="preserve"> PAGEREF _Toc12002168 \h </w:instrText>
                  </w:r>
                  <w:r w:rsidR="00DA6561">
                    <w:rPr>
                      <w:webHidden/>
                    </w:rPr>
                  </w:r>
                  <w:r w:rsidR="00DA6561">
                    <w:rPr>
                      <w:webHidden/>
                    </w:rPr>
                    <w:fldChar w:fldCharType="separate"/>
                  </w:r>
                  <w:r w:rsidR="00DA6561">
                    <w:rPr>
                      <w:webHidden/>
                    </w:rPr>
                    <w:t>5</w:t>
                  </w:r>
                  <w:r w:rsidR="00DA6561">
                    <w:rPr>
                      <w:webHidden/>
                    </w:rPr>
                    <w:fldChar w:fldCharType="end"/>
                  </w:r>
                </w:hyperlink>
              </w:p>
              <w:p w14:paraId="749CABFA" w14:textId="00E8066E" w:rsidR="00DA6561" w:rsidRDefault="00951295">
                <w:pPr>
                  <w:pStyle w:val="TOC2"/>
                  <w:rPr>
                    <w:rFonts w:asciiTheme="minorHAnsi" w:eastAsiaTheme="minorEastAsia" w:hAnsiTheme="minorHAnsi" w:cstheme="minorBidi"/>
                    <w:szCs w:val="22"/>
                  </w:rPr>
                </w:pPr>
                <w:hyperlink w:anchor="_Toc12002169" w:history="1">
                  <w:r w:rsidR="00DA6561" w:rsidRPr="00F60555">
                    <w:rPr>
                      <w:rStyle w:val="Hyperlink"/>
                    </w:rPr>
                    <w:t>2.3</w:t>
                  </w:r>
                  <w:r w:rsidR="00DA6561">
                    <w:rPr>
                      <w:rFonts w:asciiTheme="minorHAnsi" w:eastAsiaTheme="minorEastAsia" w:hAnsiTheme="minorHAnsi" w:cstheme="minorBidi"/>
                      <w:szCs w:val="22"/>
                    </w:rPr>
                    <w:tab/>
                  </w:r>
                  <w:r w:rsidR="00DA6561" w:rsidRPr="00F60555">
                    <w:rPr>
                      <w:rStyle w:val="Hyperlink"/>
                    </w:rPr>
                    <w:t>User Characteristics</w:t>
                  </w:r>
                  <w:r w:rsidR="00DA6561">
                    <w:rPr>
                      <w:webHidden/>
                    </w:rPr>
                    <w:tab/>
                  </w:r>
                  <w:r w:rsidR="00DA6561">
                    <w:rPr>
                      <w:webHidden/>
                    </w:rPr>
                    <w:fldChar w:fldCharType="begin"/>
                  </w:r>
                  <w:r w:rsidR="00DA6561">
                    <w:rPr>
                      <w:webHidden/>
                    </w:rPr>
                    <w:instrText xml:space="preserve"> PAGEREF _Toc12002169 \h </w:instrText>
                  </w:r>
                  <w:r w:rsidR="00DA6561">
                    <w:rPr>
                      <w:webHidden/>
                    </w:rPr>
                  </w:r>
                  <w:r w:rsidR="00DA6561">
                    <w:rPr>
                      <w:webHidden/>
                    </w:rPr>
                    <w:fldChar w:fldCharType="separate"/>
                  </w:r>
                  <w:r w:rsidR="00DA6561">
                    <w:rPr>
                      <w:webHidden/>
                    </w:rPr>
                    <w:t>5</w:t>
                  </w:r>
                  <w:r w:rsidR="00DA6561">
                    <w:rPr>
                      <w:webHidden/>
                    </w:rPr>
                    <w:fldChar w:fldCharType="end"/>
                  </w:r>
                </w:hyperlink>
              </w:p>
              <w:p w14:paraId="397E9054" w14:textId="3F03F426" w:rsidR="00DA6561" w:rsidRDefault="00951295">
                <w:pPr>
                  <w:pStyle w:val="TOC2"/>
                  <w:rPr>
                    <w:rFonts w:asciiTheme="minorHAnsi" w:eastAsiaTheme="minorEastAsia" w:hAnsiTheme="minorHAnsi" w:cstheme="minorBidi"/>
                    <w:szCs w:val="22"/>
                  </w:rPr>
                </w:pPr>
                <w:hyperlink w:anchor="_Toc12002170" w:history="1">
                  <w:r w:rsidR="00DA6561" w:rsidRPr="00F60555">
                    <w:rPr>
                      <w:rStyle w:val="Hyperlink"/>
                    </w:rPr>
                    <w:t>2.4</w:t>
                  </w:r>
                  <w:r w:rsidR="00DA6561">
                    <w:rPr>
                      <w:rFonts w:asciiTheme="minorHAnsi" w:eastAsiaTheme="minorEastAsia" w:hAnsiTheme="minorHAnsi" w:cstheme="minorBidi"/>
                      <w:szCs w:val="22"/>
                    </w:rPr>
                    <w:tab/>
                  </w:r>
                  <w:r w:rsidR="00DA6561" w:rsidRPr="00F60555">
                    <w:rPr>
                      <w:rStyle w:val="Hyperlink"/>
                    </w:rPr>
                    <w:t>Constraints</w:t>
                  </w:r>
                  <w:r w:rsidR="00DA6561">
                    <w:rPr>
                      <w:webHidden/>
                    </w:rPr>
                    <w:tab/>
                  </w:r>
                  <w:r w:rsidR="00DA6561">
                    <w:rPr>
                      <w:webHidden/>
                    </w:rPr>
                    <w:fldChar w:fldCharType="begin"/>
                  </w:r>
                  <w:r w:rsidR="00DA6561">
                    <w:rPr>
                      <w:webHidden/>
                    </w:rPr>
                    <w:instrText xml:space="preserve"> PAGEREF _Toc12002170 \h </w:instrText>
                  </w:r>
                  <w:r w:rsidR="00DA6561">
                    <w:rPr>
                      <w:webHidden/>
                    </w:rPr>
                  </w:r>
                  <w:r w:rsidR="00DA6561">
                    <w:rPr>
                      <w:webHidden/>
                    </w:rPr>
                    <w:fldChar w:fldCharType="separate"/>
                  </w:r>
                  <w:r w:rsidR="00DA6561">
                    <w:rPr>
                      <w:webHidden/>
                    </w:rPr>
                    <w:t>5</w:t>
                  </w:r>
                  <w:r w:rsidR="00DA6561">
                    <w:rPr>
                      <w:webHidden/>
                    </w:rPr>
                    <w:fldChar w:fldCharType="end"/>
                  </w:r>
                </w:hyperlink>
              </w:p>
              <w:p w14:paraId="4773BFC1" w14:textId="5A2C4E9D" w:rsidR="00DA6561" w:rsidRDefault="00951295">
                <w:pPr>
                  <w:pStyle w:val="TOC2"/>
                  <w:rPr>
                    <w:rFonts w:asciiTheme="minorHAnsi" w:eastAsiaTheme="minorEastAsia" w:hAnsiTheme="minorHAnsi" w:cstheme="minorBidi"/>
                    <w:szCs w:val="22"/>
                  </w:rPr>
                </w:pPr>
                <w:hyperlink w:anchor="_Toc12002171" w:history="1">
                  <w:r w:rsidR="00DA6561" w:rsidRPr="00F60555">
                    <w:rPr>
                      <w:rStyle w:val="Hyperlink"/>
                    </w:rPr>
                    <w:t>2.5</w:t>
                  </w:r>
                  <w:r w:rsidR="00DA6561">
                    <w:rPr>
                      <w:rFonts w:asciiTheme="minorHAnsi" w:eastAsiaTheme="minorEastAsia" w:hAnsiTheme="minorHAnsi" w:cstheme="minorBidi"/>
                      <w:szCs w:val="22"/>
                    </w:rPr>
                    <w:tab/>
                  </w:r>
                  <w:r w:rsidR="00DA6561" w:rsidRPr="00F60555">
                    <w:rPr>
                      <w:rStyle w:val="Hyperlink"/>
                    </w:rPr>
                    <w:t>Assumptions and Dependencies</w:t>
                  </w:r>
                  <w:r w:rsidR="00DA6561">
                    <w:rPr>
                      <w:webHidden/>
                    </w:rPr>
                    <w:tab/>
                  </w:r>
                  <w:r w:rsidR="00DA6561">
                    <w:rPr>
                      <w:webHidden/>
                    </w:rPr>
                    <w:fldChar w:fldCharType="begin"/>
                  </w:r>
                  <w:r w:rsidR="00DA6561">
                    <w:rPr>
                      <w:webHidden/>
                    </w:rPr>
                    <w:instrText xml:space="preserve"> PAGEREF _Toc12002171 \h </w:instrText>
                  </w:r>
                  <w:r w:rsidR="00DA6561">
                    <w:rPr>
                      <w:webHidden/>
                    </w:rPr>
                  </w:r>
                  <w:r w:rsidR="00DA6561">
                    <w:rPr>
                      <w:webHidden/>
                    </w:rPr>
                    <w:fldChar w:fldCharType="separate"/>
                  </w:r>
                  <w:r w:rsidR="00DA6561">
                    <w:rPr>
                      <w:webHidden/>
                    </w:rPr>
                    <w:t>5</w:t>
                  </w:r>
                  <w:r w:rsidR="00DA6561">
                    <w:rPr>
                      <w:webHidden/>
                    </w:rPr>
                    <w:fldChar w:fldCharType="end"/>
                  </w:r>
                </w:hyperlink>
              </w:p>
              <w:p w14:paraId="3E9035C4" w14:textId="64B4DCEB" w:rsidR="00DA6561" w:rsidRDefault="00951295">
                <w:pPr>
                  <w:pStyle w:val="TOC2"/>
                  <w:rPr>
                    <w:rFonts w:asciiTheme="minorHAnsi" w:eastAsiaTheme="minorEastAsia" w:hAnsiTheme="minorHAnsi" w:cstheme="minorBidi"/>
                    <w:szCs w:val="22"/>
                  </w:rPr>
                </w:pPr>
                <w:hyperlink w:anchor="_Toc12002172" w:history="1">
                  <w:r w:rsidR="00DA6561" w:rsidRPr="00F60555">
                    <w:rPr>
                      <w:rStyle w:val="Hyperlink"/>
                    </w:rPr>
                    <w:t>2.6</w:t>
                  </w:r>
                  <w:r w:rsidR="00DA6561">
                    <w:rPr>
                      <w:rFonts w:asciiTheme="minorHAnsi" w:eastAsiaTheme="minorEastAsia" w:hAnsiTheme="minorHAnsi" w:cstheme="minorBidi"/>
                      <w:szCs w:val="22"/>
                    </w:rPr>
                    <w:tab/>
                  </w:r>
                  <w:r w:rsidR="00DA6561" w:rsidRPr="00F60555">
                    <w:rPr>
                      <w:rStyle w:val="Hyperlink"/>
                    </w:rPr>
                    <w:t>Apportioning of Requirements</w:t>
                  </w:r>
                  <w:r w:rsidR="00DA6561">
                    <w:rPr>
                      <w:webHidden/>
                    </w:rPr>
                    <w:tab/>
                  </w:r>
                  <w:r w:rsidR="00DA6561">
                    <w:rPr>
                      <w:webHidden/>
                    </w:rPr>
                    <w:fldChar w:fldCharType="begin"/>
                  </w:r>
                  <w:r w:rsidR="00DA6561">
                    <w:rPr>
                      <w:webHidden/>
                    </w:rPr>
                    <w:instrText xml:space="preserve"> PAGEREF _Toc12002172 \h </w:instrText>
                  </w:r>
                  <w:r w:rsidR="00DA6561">
                    <w:rPr>
                      <w:webHidden/>
                    </w:rPr>
                  </w:r>
                  <w:r w:rsidR="00DA6561">
                    <w:rPr>
                      <w:webHidden/>
                    </w:rPr>
                    <w:fldChar w:fldCharType="separate"/>
                  </w:r>
                  <w:r w:rsidR="00DA6561">
                    <w:rPr>
                      <w:webHidden/>
                    </w:rPr>
                    <w:t>5</w:t>
                  </w:r>
                  <w:r w:rsidR="00DA6561">
                    <w:rPr>
                      <w:webHidden/>
                    </w:rPr>
                    <w:fldChar w:fldCharType="end"/>
                  </w:r>
                </w:hyperlink>
              </w:p>
              <w:p w14:paraId="3D6B7433" w14:textId="4DA981C9" w:rsidR="00DA6561" w:rsidRDefault="00951295">
                <w:pPr>
                  <w:pStyle w:val="TOC1"/>
                  <w:rPr>
                    <w:rFonts w:asciiTheme="minorHAnsi" w:eastAsiaTheme="minorEastAsia" w:hAnsiTheme="minorHAnsi" w:cstheme="minorBidi"/>
                    <w:szCs w:val="22"/>
                  </w:rPr>
                </w:pPr>
                <w:hyperlink w:anchor="_Toc12002173" w:history="1">
                  <w:r w:rsidR="00DA6561" w:rsidRPr="00F60555">
                    <w:rPr>
                      <w:rStyle w:val="Hyperlink"/>
                    </w:rPr>
                    <w:t>3</w:t>
                  </w:r>
                  <w:r w:rsidR="00DA6561">
                    <w:rPr>
                      <w:rFonts w:asciiTheme="minorHAnsi" w:eastAsiaTheme="minorEastAsia" w:hAnsiTheme="minorHAnsi" w:cstheme="minorBidi"/>
                      <w:szCs w:val="22"/>
                    </w:rPr>
                    <w:tab/>
                  </w:r>
                  <w:r w:rsidR="00DA6561" w:rsidRPr="00F60555">
                    <w:rPr>
                      <w:rStyle w:val="Hyperlink"/>
                    </w:rPr>
                    <w:t>Specific Requirements</w:t>
                  </w:r>
                  <w:r w:rsidR="00DA6561">
                    <w:rPr>
                      <w:webHidden/>
                    </w:rPr>
                    <w:tab/>
                  </w:r>
                  <w:r w:rsidR="00DA6561">
                    <w:rPr>
                      <w:webHidden/>
                    </w:rPr>
                    <w:fldChar w:fldCharType="begin"/>
                  </w:r>
                  <w:r w:rsidR="00DA6561">
                    <w:rPr>
                      <w:webHidden/>
                    </w:rPr>
                    <w:instrText xml:space="preserve"> PAGEREF _Toc12002173 \h </w:instrText>
                  </w:r>
                  <w:r w:rsidR="00DA6561">
                    <w:rPr>
                      <w:webHidden/>
                    </w:rPr>
                  </w:r>
                  <w:r w:rsidR="00DA6561">
                    <w:rPr>
                      <w:webHidden/>
                    </w:rPr>
                    <w:fldChar w:fldCharType="separate"/>
                  </w:r>
                  <w:r w:rsidR="00DA6561">
                    <w:rPr>
                      <w:webHidden/>
                    </w:rPr>
                    <w:t>6</w:t>
                  </w:r>
                  <w:r w:rsidR="00DA6561">
                    <w:rPr>
                      <w:webHidden/>
                    </w:rPr>
                    <w:fldChar w:fldCharType="end"/>
                  </w:r>
                </w:hyperlink>
              </w:p>
              <w:p w14:paraId="5E5593C1" w14:textId="3E3B336A" w:rsidR="00DA6561" w:rsidRDefault="00951295">
                <w:pPr>
                  <w:pStyle w:val="TOC2"/>
                  <w:rPr>
                    <w:rFonts w:asciiTheme="minorHAnsi" w:eastAsiaTheme="minorEastAsia" w:hAnsiTheme="minorHAnsi" w:cstheme="minorBidi"/>
                    <w:szCs w:val="22"/>
                  </w:rPr>
                </w:pPr>
                <w:hyperlink w:anchor="_Toc12002174" w:history="1">
                  <w:r w:rsidR="00DA6561" w:rsidRPr="00F60555">
                    <w:rPr>
                      <w:rStyle w:val="Hyperlink"/>
                    </w:rPr>
                    <w:t>3.1</w:t>
                  </w:r>
                  <w:r w:rsidR="00DA6561">
                    <w:rPr>
                      <w:rFonts w:asciiTheme="minorHAnsi" w:eastAsiaTheme="minorEastAsia" w:hAnsiTheme="minorHAnsi" w:cstheme="minorBidi"/>
                      <w:szCs w:val="22"/>
                    </w:rPr>
                    <w:tab/>
                  </w:r>
                  <w:r w:rsidR="00DA6561" w:rsidRPr="00F60555">
                    <w:rPr>
                      <w:rStyle w:val="Hyperlink"/>
                    </w:rPr>
                    <w:t>Interface Requirements</w:t>
                  </w:r>
                  <w:r w:rsidR="00DA6561">
                    <w:rPr>
                      <w:webHidden/>
                    </w:rPr>
                    <w:tab/>
                  </w:r>
                  <w:r w:rsidR="00DA6561">
                    <w:rPr>
                      <w:webHidden/>
                    </w:rPr>
                    <w:fldChar w:fldCharType="begin"/>
                  </w:r>
                  <w:r w:rsidR="00DA6561">
                    <w:rPr>
                      <w:webHidden/>
                    </w:rPr>
                    <w:instrText xml:space="preserve"> PAGEREF _Toc12002174 \h </w:instrText>
                  </w:r>
                  <w:r w:rsidR="00DA6561">
                    <w:rPr>
                      <w:webHidden/>
                    </w:rPr>
                  </w:r>
                  <w:r w:rsidR="00DA6561">
                    <w:rPr>
                      <w:webHidden/>
                    </w:rPr>
                    <w:fldChar w:fldCharType="separate"/>
                  </w:r>
                  <w:r w:rsidR="00DA6561">
                    <w:rPr>
                      <w:webHidden/>
                    </w:rPr>
                    <w:t>6</w:t>
                  </w:r>
                  <w:r w:rsidR="00DA6561">
                    <w:rPr>
                      <w:webHidden/>
                    </w:rPr>
                    <w:fldChar w:fldCharType="end"/>
                  </w:r>
                </w:hyperlink>
              </w:p>
              <w:p w14:paraId="14123B0B" w14:textId="76361CF1" w:rsidR="00DA6561" w:rsidRDefault="00951295">
                <w:pPr>
                  <w:pStyle w:val="TOC3"/>
                  <w:rPr>
                    <w:rFonts w:asciiTheme="minorHAnsi" w:eastAsiaTheme="minorEastAsia" w:hAnsiTheme="minorHAnsi" w:cstheme="minorBidi"/>
                    <w:sz w:val="22"/>
                    <w:szCs w:val="22"/>
                  </w:rPr>
                </w:pPr>
                <w:hyperlink w:anchor="_Toc12002175" w:history="1">
                  <w:r w:rsidR="00DA6561" w:rsidRPr="00F60555">
                    <w:rPr>
                      <w:rStyle w:val="Hyperlink"/>
                    </w:rPr>
                    <w:t>3.1.1</w:t>
                  </w:r>
                  <w:r w:rsidR="00DA6561">
                    <w:rPr>
                      <w:rFonts w:asciiTheme="minorHAnsi" w:eastAsiaTheme="minorEastAsia" w:hAnsiTheme="minorHAnsi" w:cstheme="minorBidi"/>
                      <w:sz w:val="22"/>
                      <w:szCs w:val="22"/>
                    </w:rPr>
                    <w:tab/>
                  </w:r>
                  <w:r w:rsidR="00DA6561" w:rsidRPr="00F60555">
                    <w:rPr>
                      <w:rStyle w:val="Hyperlink"/>
                    </w:rPr>
                    <w:t>User Interfaces</w:t>
                  </w:r>
                  <w:r w:rsidR="00DA6561">
                    <w:rPr>
                      <w:webHidden/>
                    </w:rPr>
                    <w:tab/>
                  </w:r>
                  <w:r w:rsidR="00DA6561">
                    <w:rPr>
                      <w:webHidden/>
                    </w:rPr>
                    <w:fldChar w:fldCharType="begin"/>
                  </w:r>
                  <w:r w:rsidR="00DA6561">
                    <w:rPr>
                      <w:webHidden/>
                    </w:rPr>
                    <w:instrText xml:space="preserve"> PAGEREF _Toc12002175 \h </w:instrText>
                  </w:r>
                  <w:r w:rsidR="00DA6561">
                    <w:rPr>
                      <w:webHidden/>
                    </w:rPr>
                  </w:r>
                  <w:r w:rsidR="00DA6561">
                    <w:rPr>
                      <w:webHidden/>
                    </w:rPr>
                    <w:fldChar w:fldCharType="separate"/>
                  </w:r>
                  <w:r w:rsidR="00DA6561">
                    <w:rPr>
                      <w:webHidden/>
                    </w:rPr>
                    <w:t>6</w:t>
                  </w:r>
                  <w:r w:rsidR="00DA6561">
                    <w:rPr>
                      <w:webHidden/>
                    </w:rPr>
                    <w:fldChar w:fldCharType="end"/>
                  </w:r>
                </w:hyperlink>
              </w:p>
              <w:p w14:paraId="1A6FC600" w14:textId="7E1EA567" w:rsidR="00DA6561" w:rsidRDefault="00951295">
                <w:pPr>
                  <w:pStyle w:val="TOC3"/>
                  <w:rPr>
                    <w:rFonts w:asciiTheme="minorHAnsi" w:eastAsiaTheme="minorEastAsia" w:hAnsiTheme="minorHAnsi" w:cstheme="minorBidi"/>
                    <w:sz w:val="22"/>
                    <w:szCs w:val="22"/>
                  </w:rPr>
                </w:pPr>
                <w:hyperlink w:anchor="_Toc12002176" w:history="1">
                  <w:r w:rsidR="00DA6561" w:rsidRPr="00F60555">
                    <w:rPr>
                      <w:rStyle w:val="Hyperlink"/>
                    </w:rPr>
                    <w:t>3.1.2</w:t>
                  </w:r>
                  <w:r w:rsidR="00DA6561">
                    <w:rPr>
                      <w:rFonts w:asciiTheme="minorHAnsi" w:eastAsiaTheme="minorEastAsia" w:hAnsiTheme="minorHAnsi" w:cstheme="minorBidi"/>
                      <w:sz w:val="22"/>
                      <w:szCs w:val="22"/>
                    </w:rPr>
                    <w:tab/>
                  </w:r>
                  <w:r w:rsidR="00DA6561" w:rsidRPr="00F60555">
                    <w:rPr>
                      <w:rStyle w:val="Hyperlink"/>
                    </w:rPr>
                    <w:t>Hardware Interfaces</w:t>
                  </w:r>
                  <w:r w:rsidR="00DA6561">
                    <w:rPr>
                      <w:webHidden/>
                    </w:rPr>
                    <w:tab/>
                  </w:r>
                  <w:r w:rsidR="00DA6561">
                    <w:rPr>
                      <w:webHidden/>
                    </w:rPr>
                    <w:fldChar w:fldCharType="begin"/>
                  </w:r>
                  <w:r w:rsidR="00DA6561">
                    <w:rPr>
                      <w:webHidden/>
                    </w:rPr>
                    <w:instrText xml:space="preserve"> PAGEREF _Toc12002176 \h </w:instrText>
                  </w:r>
                  <w:r w:rsidR="00DA6561">
                    <w:rPr>
                      <w:webHidden/>
                    </w:rPr>
                  </w:r>
                  <w:r w:rsidR="00DA6561">
                    <w:rPr>
                      <w:webHidden/>
                    </w:rPr>
                    <w:fldChar w:fldCharType="separate"/>
                  </w:r>
                  <w:r w:rsidR="00DA6561">
                    <w:rPr>
                      <w:webHidden/>
                    </w:rPr>
                    <w:t>6</w:t>
                  </w:r>
                  <w:r w:rsidR="00DA6561">
                    <w:rPr>
                      <w:webHidden/>
                    </w:rPr>
                    <w:fldChar w:fldCharType="end"/>
                  </w:r>
                </w:hyperlink>
              </w:p>
              <w:p w14:paraId="4D0BBFE5" w14:textId="691848D6" w:rsidR="00DA6561" w:rsidRDefault="00951295">
                <w:pPr>
                  <w:pStyle w:val="TOC3"/>
                  <w:rPr>
                    <w:rFonts w:asciiTheme="minorHAnsi" w:eastAsiaTheme="minorEastAsia" w:hAnsiTheme="minorHAnsi" w:cstheme="minorBidi"/>
                    <w:sz w:val="22"/>
                    <w:szCs w:val="22"/>
                  </w:rPr>
                </w:pPr>
                <w:hyperlink w:anchor="_Toc12002177" w:history="1">
                  <w:r w:rsidR="00DA6561" w:rsidRPr="00F60555">
                    <w:rPr>
                      <w:rStyle w:val="Hyperlink"/>
                    </w:rPr>
                    <w:t>3.1.3</w:t>
                  </w:r>
                  <w:r w:rsidR="00DA6561">
                    <w:rPr>
                      <w:rFonts w:asciiTheme="minorHAnsi" w:eastAsiaTheme="minorEastAsia" w:hAnsiTheme="minorHAnsi" w:cstheme="minorBidi"/>
                      <w:sz w:val="22"/>
                      <w:szCs w:val="22"/>
                    </w:rPr>
                    <w:tab/>
                  </w:r>
                  <w:r w:rsidR="00DA6561" w:rsidRPr="00F60555">
                    <w:rPr>
                      <w:rStyle w:val="Hyperlink"/>
                    </w:rPr>
                    <w:t>Software Interfaces</w:t>
                  </w:r>
                  <w:r w:rsidR="00DA6561">
                    <w:rPr>
                      <w:webHidden/>
                    </w:rPr>
                    <w:tab/>
                  </w:r>
                  <w:r w:rsidR="00DA6561">
                    <w:rPr>
                      <w:webHidden/>
                    </w:rPr>
                    <w:fldChar w:fldCharType="begin"/>
                  </w:r>
                  <w:r w:rsidR="00DA6561">
                    <w:rPr>
                      <w:webHidden/>
                    </w:rPr>
                    <w:instrText xml:space="preserve"> PAGEREF _Toc12002177 \h </w:instrText>
                  </w:r>
                  <w:r w:rsidR="00DA6561">
                    <w:rPr>
                      <w:webHidden/>
                    </w:rPr>
                  </w:r>
                  <w:r w:rsidR="00DA6561">
                    <w:rPr>
                      <w:webHidden/>
                    </w:rPr>
                    <w:fldChar w:fldCharType="separate"/>
                  </w:r>
                  <w:r w:rsidR="00DA6561">
                    <w:rPr>
                      <w:webHidden/>
                    </w:rPr>
                    <w:t>6</w:t>
                  </w:r>
                  <w:r w:rsidR="00DA6561">
                    <w:rPr>
                      <w:webHidden/>
                    </w:rPr>
                    <w:fldChar w:fldCharType="end"/>
                  </w:r>
                </w:hyperlink>
              </w:p>
              <w:p w14:paraId="56CDA27C" w14:textId="515BACC3" w:rsidR="00DA6561" w:rsidRDefault="00951295">
                <w:pPr>
                  <w:pStyle w:val="TOC3"/>
                  <w:rPr>
                    <w:rFonts w:asciiTheme="minorHAnsi" w:eastAsiaTheme="minorEastAsia" w:hAnsiTheme="minorHAnsi" w:cstheme="minorBidi"/>
                    <w:sz w:val="22"/>
                    <w:szCs w:val="22"/>
                  </w:rPr>
                </w:pPr>
                <w:hyperlink w:anchor="_Toc12002178" w:history="1">
                  <w:r w:rsidR="00DA6561" w:rsidRPr="00F60555">
                    <w:rPr>
                      <w:rStyle w:val="Hyperlink"/>
                    </w:rPr>
                    <w:t>3.1.4</w:t>
                  </w:r>
                  <w:r w:rsidR="00DA6561">
                    <w:rPr>
                      <w:rFonts w:asciiTheme="minorHAnsi" w:eastAsiaTheme="minorEastAsia" w:hAnsiTheme="minorHAnsi" w:cstheme="minorBidi"/>
                      <w:sz w:val="22"/>
                      <w:szCs w:val="22"/>
                    </w:rPr>
                    <w:tab/>
                  </w:r>
                  <w:r w:rsidR="00DA6561" w:rsidRPr="00F60555">
                    <w:rPr>
                      <w:rStyle w:val="Hyperlink"/>
                    </w:rPr>
                    <w:t>Communications Interface</w:t>
                  </w:r>
                  <w:r w:rsidR="00DA6561">
                    <w:rPr>
                      <w:webHidden/>
                    </w:rPr>
                    <w:tab/>
                  </w:r>
                  <w:r w:rsidR="00DA6561">
                    <w:rPr>
                      <w:webHidden/>
                    </w:rPr>
                    <w:fldChar w:fldCharType="begin"/>
                  </w:r>
                  <w:r w:rsidR="00DA6561">
                    <w:rPr>
                      <w:webHidden/>
                    </w:rPr>
                    <w:instrText xml:space="preserve"> PAGEREF _Toc12002178 \h </w:instrText>
                  </w:r>
                  <w:r w:rsidR="00DA6561">
                    <w:rPr>
                      <w:webHidden/>
                    </w:rPr>
                  </w:r>
                  <w:r w:rsidR="00DA6561">
                    <w:rPr>
                      <w:webHidden/>
                    </w:rPr>
                    <w:fldChar w:fldCharType="separate"/>
                  </w:r>
                  <w:r w:rsidR="00DA6561">
                    <w:rPr>
                      <w:webHidden/>
                    </w:rPr>
                    <w:t>6</w:t>
                  </w:r>
                  <w:r w:rsidR="00DA6561">
                    <w:rPr>
                      <w:webHidden/>
                    </w:rPr>
                    <w:fldChar w:fldCharType="end"/>
                  </w:r>
                </w:hyperlink>
              </w:p>
              <w:p w14:paraId="29DF5746" w14:textId="318A1107" w:rsidR="00DA6561" w:rsidRDefault="00951295">
                <w:pPr>
                  <w:pStyle w:val="TOC3"/>
                  <w:rPr>
                    <w:rFonts w:asciiTheme="minorHAnsi" w:eastAsiaTheme="minorEastAsia" w:hAnsiTheme="minorHAnsi" w:cstheme="minorBidi"/>
                    <w:sz w:val="22"/>
                    <w:szCs w:val="22"/>
                  </w:rPr>
                </w:pPr>
                <w:hyperlink w:anchor="_Toc12002179" w:history="1">
                  <w:r w:rsidR="00DA6561" w:rsidRPr="00F60555">
                    <w:rPr>
                      <w:rStyle w:val="Hyperlink"/>
                    </w:rPr>
                    <w:t>3.1.5</w:t>
                  </w:r>
                  <w:r w:rsidR="00DA6561">
                    <w:rPr>
                      <w:rFonts w:asciiTheme="minorHAnsi" w:eastAsiaTheme="minorEastAsia" w:hAnsiTheme="minorHAnsi" w:cstheme="minorBidi"/>
                      <w:sz w:val="22"/>
                      <w:szCs w:val="22"/>
                    </w:rPr>
                    <w:tab/>
                  </w:r>
                  <w:r w:rsidR="00DA6561" w:rsidRPr="00F60555">
                    <w:rPr>
                      <w:rStyle w:val="Hyperlink"/>
                    </w:rPr>
                    <w:t>Internal Interface Requirements</w:t>
                  </w:r>
                  <w:r w:rsidR="00DA6561">
                    <w:rPr>
                      <w:webHidden/>
                    </w:rPr>
                    <w:tab/>
                  </w:r>
                  <w:r w:rsidR="00DA6561">
                    <w:rPr>
                      <w:webHidden/>
                    </w:rPr>
                    <w:fldChar w:fldCharType="begin"/>
                  </w:r>
                  <w:r w:rsidR="00DA6561">
                    <w:rPr>
                      <w:webHidden/>
                    </w:rPr>
                    <w:instrText xml:space="preserve"> PAGEREF _Toc12002179 \h </w:instrText>
                  </w:r>
                  <w:r w:rsidR="00DA6561">
                    <w:rPr>
                      <w:webHidden/>
                    </w:rPr>
                  </w:r>
                  <w:r w:rsidR="00DA6561">
                    <w:rPr>
                      <w:webHidden/>
                    </w:rPr>
                    <w:fldChar w:fldCharType="separate"/>
                  </w:r>
                  <w:r w:rsidR="00DA6561">
                    <w:rPr>
                      <w:webHidden/>
                    </w:rPr>
                    <w:t>6</w:t>
                  </w:r>
                  <w:r w:rsidR="00DA6561">
                    <w:rPr>
                      <w:webHidden/>
                    </w:rPr>
                    <w:fldChar w:fldCharType="end"/>
                  </w:r>
                </w:hyperlink>
              </w:p>
              <w:p w14:paraId="7823E54E" w14:textId="1C15EC56" w:rsidR="00DA6561" w:rsidRDefault="00951295">
                <w:pPr>
                  <w:pStyle w:val="TOC3"/>
                  <w:rPr>
                    <w:rFonts w:asciiTheme="minorHAnsi" w:eastAsiaTheme="minorEastAsia" w:hAnsiTheme="minorHAnsi" w:cstheme="minorBidi"/>
                    <w:sz w:val="22"/>
                    <w:szCs w:val="22"/>
                  </w:rPr>
                </w:pPr>
                <w:hyperlink w:anchor="_Toc12002180" w:history="1">
                  <w:r w:rsidR="00DA6561" w:rsidRPr="00F60555">
                    <w:rPr>
                      <w:rStyle w:val="Hyperlink"/>
                    </w:rPr>
                    <w:t>3.1.6</w:t>
                  </w:r>
                  <w:r w:rsidR="00DA6561">
                    <w:rPr>
                      <w:rFonts w:asciiTheme="minorHAnsi" w:eastAsiaTheme="minorEastAsia" w:hAnsiTheme="minorHAnsi" w:cstheme="minorBidi"/>
                      <w:sz w:val="22"/>
                      <w:szCs w:val="22"/>
                    </w:rPr>
                    <w:tab/>
                  </w:r>
                  <w:r w:rsidR="00DA6561" w:rsidRPr="00F60555">
                    <w:rPr>
                      <w:rStyle w:val="Hyperlink"/>
                    </w:rPr>
                    <w:t>External Interface Requirements</w:t>
                  </w:r>
                  <w:r w:rsidR="00DA6561">
                    <w:rPr>
                      <w:webHidden/>
                    </w:rPr>
                    <w:tab/>
                  </w:r>
                  <w:r w:rsidR="00DA6561">
                    <w:rPr>
                      <w:webHidden/>
                    </w:rPr>
                    <w:fldChar w:fldCharType="begin"/>
                  </w:r>
                  <w:r w:rsidR="00DA6561">
                    <w:rPr>
                      <w:webHidden/>
                    </w:rPr>
                    <w:instrText xml:space="preserve"> PAGEREF _Toc12002180 \h </w:instrText>
                  </w:r>
                  <w:r w:rsidR="00DA6561">
                    <w:rPr>
                      <w:webHidden/>
                    </w:rPr>
                  </w:r>
                  <w:r w:rsidR="00DA6561">
                    <w:rPr>
                      <w:webHidden/>
                    </w:rPr>
                    <w:fldChar w:fldCharType="separate"/>
                  </w:r>
                  <w:r w:rsidR="00DA6561">
                    <w:rPr>
                      <w:webHidden/>
                    </w:rPr>
                    <w:t>7</w:t>
                  </w:r>
                  <w:r w:rsidR="00DA6561">
                    <w:rPr>
                      <w:webHidden/>
                    </w:rPr>
                    <w:fldChar w:fldCharType="end"/>
                  </w:r>
                </w:hyperlink>
              </w:p>
              <w:p w14:paraId="1420C91D" w14:textId="5FE86A7E" w:rsidR="00DA6561" w:rsidRDefault="00951295">
                <w:pPr>
                  <w:pStyle w:val="TOC2"/>
                  <w:rPr>
                    <w:rFonts w:asciiTheme="minorHAnsi" w:eastAsiaTheme="minorEastAsia" w:hAnsiTheme="minorHAnsi" w:cstheme="minorBidi"/>
                    <w:szCs w:val="22"/>
                  </w:rPr>
                </w:pPr>
                <w:hyperlink w:anchor="_Toc12002181" w:history="1">
                  <w:r w:rsidR="00DA6561" w:rsidRPr="00F60555">
                    <w:rPr>
                      <w:rStyle w:val="Hyperlink"/>
                    </w:rPr>
                    <w:t>3.2</w:t>
                  </w:r>
                  <w:r w:rsidR="00DA6561">
                    <w:rPr>
                      <w:rFonts w:asciiTheme="minorHAnsi" w:eastAsiaTheme="minorEastAsia" w:hAnsiTheme="minorHAnsi" w:cstheme="minorBidi"/>
                      <w:szCs w:val="22"/>
                    </w:rPr>
                    <w:tab/>
                  </w:r>
                  <w:r w:rsidR="00DA6561" w:rsidRPr="00F60555">
                    <w:rPr>
                      <w:rStyle w:val="Hyperlink"/>
                    </w:rPr>
                    <w:t>Internal Data Requirements</w:t>
                  </w:r>
                  <w:r w:rsidR="00DA6561">
                    <w:rPr>
                      <w:webHidden/>
                    </w:rPr>
                    <w:tab/>
                  </w:r>
                  <w:r w:rsidR="00DA6561">
                    <w:rPr>
                      <w:webHidden/>
                    </w:rPr>
                    <w:fldChar w:fldCharType="begin"/>
                  </w:r>
                  <w:r w:rsidR="00DA6561">
                    <w:rPr>
                      <w:webHidden/>
                    </w:rPr>
                    <w:instrText xml:space="preserve"> PAGEREF _Toc12002181 \h </w:instrText>
                  </w:r>
                  <w:r w:rsidR="00DA6561">
                    <w:rPr>
                      <w:webHidden/>
                    </w:rPr>
                  </w:r>
                  <w:r w:rsidR="00DA6561">
                    <w:rPr>
                      <w:webHidden/>
                    </w:rPr>
                    <w:fldChar w:fldCharType="separate"/>
                  </w:r>
                  <w:r w:rsidR="00DA6561">
                    <w:rPr>
                      <w:webHidden/>
                    </w:rPr>
                    <w:t>7</w:t>
                  </w:r>
                  <w:r w:rsidR="00DA6561">
                    <w:rPr>
                      <w:webHidden/>
                    </w:rPr>
                    <w:fldChar w:fldCharType="end"/>
                  </w:r>
                </w:hyperlink>
              </w:p>
              <w:p w14:paraId="48D0270A" w14:textId="2E198683" w:rsidR="00DA6561" w:rsidRDefault="00951295">
                <w:pPr>
                  <w:pStyle w:val="TOC2"/>
                  <w:rPr>
                    <w:rFonts w:asciiTheme="minorHAnsi" w:eastAsiaTheme="minorEastAsia" w:hAnsiTheme="minorHAnsi" w:cstheme="minorBidi"/>
                    <w:szCs w:val="22"/>
                  </w:rPr>
                </w:pPr>
                <w:hyperlink w:anchor="_Toc12002182" w:history="1">
                  <w:r w:rsidR="00DA6561" w:rsidRPr="00F60555">
                    <w:rPr>
                      <w:rStyle w:val="Hyperlink"/>
                    </w:rPr>
                    <w:t>3.3</w:t>
                  </w:r>
                  <w:r w:rsidR="00DA6561">
                    <w:rPr>
                      <w:rFonts w:asciiTheme="minorHAnsi" w:eastAsiaTheme="minorEastAsia" w:hAnsiTheme="minorHAnsi" w:cstheme="minorBidi"/>
                      <w:szCs w:val="22"/>
                    </w:rPr>
                    <w:tab/>
                  </w:r>
                  <w:r w:rsidR="00DA6561" w:rsidRPr="00F60555">
                    <w:rPr>
                      <w:rStyle w:val="Hyperlink"/>
                    </w:rPr>
                    <w:t>Functional Requirements</w:t>
                  </w:r>
                  <w:r w:rsidR="00DA6561">
                    <w:rPr>
                      <w:webHidden/>
                    </w:rPr>
                    <w:tab/>
                  </w:r>
                  <w:r w:rsidR="00DA6561">
                    <w:rPr>
                      <w:webHidden/>
                    </w:rPr>
                    <w:fldChar w:fldCharType="begin"/>
                  </w:r>
                  <w:r w:rsidR="00DA6561">
                    <w:rPr>
                      <w:webHidden/>
                    </w:rPr>
                    <w:instrText xml:space="preserve"> PAGEREF _Toc12002182 \h </w:instrText>
                  </w:r>
                  <w:r w:rsidR="00DA6561">
                    <w:rPr>
                      <w:webHidden/>
                    </w:rPr>
                  </w:r>
                  <w:r w:rsidR="00DA6561">
                    <w:rPr>
                      <w:webHidden/>
                    </w:rPr>
                    <w:fldChar w:fldCharType="separate"/>
                  </w:r>
                  <w:r w:rsidR="00DA6561">
                    <w:rPr>
                      <w:webHidden/>
                    </w:rPr>
                    <w:t>7</w:t>
                  </w:r>
                  <w:r w:rsidR="00DA6561">
                    <w:rPr>
                      <w:webHidden/>
                    </w:rPr>
                    <w:fldChar w:fldCharType="end"/>
                  </w:r>
                </w:hyperlink>
              </w:p>
              <w:p w14:paraId="74768BBD" w14:textId="61A92D2D" w:rsidR="00DA6561" w:rsidRDefault="00951295">
                <w:pPr>
                  <w:pStyle w:val="TOC3"/>
                  <w:rPr>
                    <w:rFonts w:asciiTheme="minorHAnsi" w:eastAsiaTheme="minorEastAsia" w:hAnsiTheme="minorHAnsi" w:cstheme="minorBidi"/>
                    <w:sz w:val="22"/>
                    <w:szCs w:val="22"/>
                  </w:rPr>
                </w:pPr>
                <w:hyperlink w:anchor="_Toc12002183" w:history="1">
                  <w:r w:rsidR="00DA6561" w:rsidRPr="00F60555">
                    <w:rPr>
                      <w:rStyle w:val="Hyperlink"/>
                      <w:rFonts w:ascii="Arial" w:hAnsi="Arial" w:cs="Arial"/>
                    </w:rPr>
                    <w:t>3.3.1</w:t>
                  </w:r>
                  <w:r w:rsidR="00DA6561">
                    <w:rPr>
                      <w:rFonts w:asciiTheme="minorHAnsi" w:eastAsiaTheme="minorEastAsia" w:hAnsiTheme="minorHAnsi" w:cstheme="minorBidi"/>
                      <w:sz w:val="22"/>
                      <w:szCs w:val="22"/>
                    </w:rPr>
                    <w:tab/>
                  </w:r>
                  <w:r w:rsidR="00DA6561" w:rsidRPr="00F60555">
                    <w:rPr>
                      <w:rStyle w:val="Hyperlink"/>
                      <w:rFonts w:ascii="Arial" w:hAnsi="Arial" w:cs="Arial"/>
                    </w:rPr>
                    <w:t>Global Elements</w:t>
                  </w:r>
                  <w:r w:rsidR="00DA6561">
                    <w:rPr>
                      <w:webHidden/>
                    </w:rPr>
                    <w:tab/>
                  </w:r>
                  <w:r w:rsidR="00DA6561">
                    <w:rPr>
                      <w:webHidden/>
                    </w:rPr>
                    <w:fldChar w:fldCharType="begin"/>
                  </w:r>
                  <w:r w:rsidR="00DA6561">
                    <w:rPr>
                      <w:webHidden/>
                    </w:rPr>
                    <w:instrText xml:space="preserve"> PAGEREF _Toc12002183 \h </w:instrText>
                  </w:r>
                  <w:r w:rsidR="00DA6561">
                    <w:rPr>
                      <w:webHidden/>
                    </w:rPr>
                  </w:r>
                  <w:r w:rsidR="00DA6561">
                    <w:rPr>
                      <w:webHidden/>
                    </w:rPr>
                    <w:fldChar w:fldCharType="separate"/>
                  </w:r>
                  <w:r w:rsidR="00DA6561">
                    <w:rPr>
                      <w:webHidden/>
                    </w:rPr>
                    <w:t>7</w:t>
                  </w:r>
                  <w:r w:rsidR="00DA6561">
                    <w:rPr>
                      <w:webHidden/>
                    </w:rPr>
                    <w:fldChar w:fldCharType="end"/>
                  </w:r>
                </w:hyperlink>
              </w:p>
              <w:p w14:paraId="02DBBB17" w14:textId="21510C4F" w:rsidR="00DA6561" w:rsidRDefault="00951295">
                <w:pPr>
                  <w:pStyle w:val="TOC3"/>
                  <w:rPr>
                    <w:rFonts w:asciiTheme="minorHAnsi" w:eastAsiaTheme="minorEastAsia" w:hAnsiTheme="minorHAnsi" w:cstheme="minorBidi"/>
                    <w:sz w:val="22"/>
                    <w:szCs w:val="22"/>
                  </w:rPr>
                </w:pPr>
                <w:hyperlink w:anchor="_Toc12002184" w:history="1">
                  <w:r w:rsidR="00DA6561" w:rsidRPr="00F60555">
                    <w:rPr>
                      <w:rStyle w:val="Hyperlink"/>
                      <w:rFonts w:ascii="Arial" w:hAnsi="Arial" w:cs="Arial"/>
                    </w:rPr>
                    <w:t>3.3.2</w:t>
                  </w:r>
                  <w:r w:rsidR="00DA6561">
                    <w:rPr>
                      <w:rFonts w:asciiTheme="minorHAnsi" w:eastAsiaTheme="minorEastAsia" w:hAnsiTheme="minorHAnsi" w:cstheme="minorBidi"/>
                      <w:sz w:val="22"/>
                      <w:szCs w:val="22"/>
                    </w:rPr>
                    <w:tab/>
                  </w:r>
                  <w:r w:rsidR="00DA6561" w:rsidRPr="00F60555">
                    <w:rPr>
                      <w:rStyle w:val="Hyperlink"/>
                      <w:rFonts w:ascii="Arial" w:hAnsi="Arial" w:cs="Arial"/>
                    </w:rPr>
                    <w:t>Website Requirements</w:t>
                  </w:r>
                  <w:r w:rsidR="00DA6561">
                    <w:rPr>
                      <w:webHidden/>
                    </w:rPr>
                    <w:tab/>
                  </w:r>
                  <w:r w:rsidR="00DA6561">
                    <w:rPr>
                      <w:webHidden/>
                    </w:rPr>
                    <w:fldChar w:fldCharType="begin"/>
                  </w:r>
                  <w:r w:rsidR="00DA6561">
                    <w:rPr>
                      <w:webHidden/>
                    </w:rPr>
                    <w:instrText xml:space="preserve"> PAGEREF _Toc12002184 \h </w:instrText>
                  </w:r>
                  <w:r w:rsidR="00DA6561">
                    <w:rPr>
                      <w:webHidden/>
                    </w:rPr>
                  </w:r>
                  <w:r w:rsidR="00DA6561">
                    <w:rPr>
                      <w:webHidden/>
                    </w:rPr>
                    <w:fldChar w:fldCharType="separate"/>
                  </w:r>
                  <w:r w:rsidR="00DA6561">
                    <w:rPr>
                      <w:webHidden/>
                    </w:rPr>
                    <w:t>8</w:t>
                  </w:r>
                  <w:r w:rsidR="00DA6561">
                    <w:rPr>
                      <w:webHidden/>
                    </w:rPr>
                    <w:fldChar w:fldCharType="end"/>
                  </w:r>
                </w:hyperlink>
              </w:p>
              <w:p w14:paraId="42A50459" w14:textId="4C649B1D" w:rsidR="00DA6561" w:rsidRDefault="00951295">
                <w:pPr>
                  <w:pStyle w:val="TOC3"/>
                  <w:rPr>
                    <w:rFonts w:asciiTheme="minorHAnsi" w:eastAsiaTheme="minorEastAsia" w:hAnsiTheme="minorHAnsi" w:cstheme="minorBidi"/>
                    <w:sz w:val="22"/>
                    <w:szCs w:val="22"/>
                  </w:rPr>
                </w:pPr>
                <w:hyperlink w:anchor="_Toc12002185" w:history="1">
                  <w:r w:rsidR="00DA6561" w:rsidRPr="00F60555">
                    <w:rPr>
                      <w:rStyle w:val="Hyperlink"/>
                    </w:rPr>
                    <w:t>3.3.3</w:t>
                  </w:r>
                  <w:r w:rsidR="00DA6561">
                    <w:rPr>
                      <w:rFonts w:asciiTheme="minorHAnsi" w:eastAsiaTheme="minorEastAsia" w:hAnsiTheme="minorHAnsi" w:cstheme="minorBidi"/>
                      <w:sz w:val="22"/>
                      <w:szCs w:val="22"/>
                    </w:rPr>
                    <w:tab/>
                  </w:r>
                  <w:r w:rsidR="00DA6561" w:rsidRPr="00F60555">
                    <w:rPr>
                      <w:rStyle w:val="Hyperlink"/>
                    </w:rPr>
                    <w:t>GTM and Site Catalyst</w:t>
                  </w:r>
                  <w:r w:rsidR="00DA6561">
                    <w:rPr>
                      <w:webHidden/>
                    </w:rPr>
                    <w:tab/>
                  </w:r>
                  <w:r w:rsidR="00DA6561">
                    <w:rPr>
                      <w:webHidden/>
                    </w:rPr>
                    <w:fldChar w:fldCharType="begin"/>
                  </w:r>
                  <w:r w:rsidR="00DA6561">
                    <w:rPr>
                      <w:webHidden/>
                    </w:rPr>
                    <w:instrText xml:space="preserve"> PAGEREF _Toc12002185 \h </w:instrText>
                  </w:r>
                  <w:r w:rsidR="00DA6561">
                    <w:rPr>
                      <w:webHidden/>
                    </w:rPr>
                  </w:r>
                  <w:r w:rsidR="00DA6561">
                    <w:rPr>
                      <w:webHidden/>
                    </w:rPr>
                    <w:fldChar w:fldCharType="separate"/>
                  </w:r>
                  <w:r w:rsidR="00DA6561">
                    <w:rPr>
                      <w:webHidden/>
                    </w:rPr>
                    <w:t>9</w:t>
                  </w:r>
                  <w:r w:rsidR="00DA6561">
                    <w:rPr>
                      <w:webHidden/>
                    </w:rPr>
                    <w:fldChar w:fldCharType="end"/>
                  </w:r>
                </w:hyperlink>
              </w:p>
              <w:p w14:paraId="4FA49D81" w14:textId="2EEF7E71" w:rsidR="00DA6561" w:rsidRDefault="00951295">
                <w:pPr>
                  <w:pStyle w:val="TOC3"/>
                  <w:rPr>
                    <w:rFonts w:asciiTheme="minorHAnsi" w:eastAsiaTheme="minorEastAsia" w:hAnsiTheme="minorHAnsi" w:cstheme="minorBidi"/>
                    <w:sz w:val="22"/>
                    <w:szCs w:val="22"/>
                  </w:rPr>
                </w:pPr>
                <w:hyperlink w:anchor="_Toc12002186" w:history="1">
                  <w:r w:rsidR="00DA6561" w:rsidRPr="00F60555">
                    <w:rPr>
                      <w:rStyle w:val="Hyperlink"/>
                    </w:rPr>
                    <w:t>3.3.4</w:t>
                  </w:r>
                  <w:r w:rsidR="00DA6561">
                    <w:rPr>
                      <w:rFonts w:asciiTheme="minorHAnsi" w:eastAsiaTheme="minorEastAsia" w:hAnsiTheme="minorHAnsi" w:cstheme="minorBidi"/>
                      <w:sz w:val="22"/>
                      <w:szCs w:val="22"/>
                    </w:rPr>
                    <w:tab/>
                  </w:r>
                  <w:r w:rsidR="00DA6561" w:rsidRPr="00F60555">
                    <w:rPr>
                      <w:rStyle w:val="Hyperlink"/>
                    </w:rPr>
                    <w:t>Content Management</w:t>
                  </w:r>
                  <w:r w:rsidR="00DA6561">
                    <w:rPr>
                      <w:webHidden/>
                    </w:rPr>
                    <w:tab/>
                  </w:r>
                  <w:r w:rsidR="00DA6561">
                    <w:rPr>
                      <w:webHidden/>
                    </w:rPr>
                    <w:fldChar w:fldCharType="begin"/>
                  </w:r>
                  <w:r w:rsidR="00DA6561">
                    <w:rPr>
                      <w:webHidden/>
                    </w:rPr>
                    <w:instrText xml:space="preserve"> PAGEREF _Toc12002186 \h </w:instrText>
                  </w:r>
                  <w:r w:rsidR="00DA6561">
                    <w:rPr>
                      <w:webHidden/>
                    </w:rPr>
                  </w:r>
                  <w:r w:rsidR="00DA6561">
                    <w:rPr>
                      <w:webHidden/>
                    </w:rPr>
                    <w:fldChar w:fldCharType="separate"/>
                  </w:r>
                  <w:r w:rsidR="00DA6561">
                    <w:rPr>
                      <w:webHidden/>
                    </w:rPr>
                    <w:t>9</w:t>
                  </w:r>
                  <w:r w:rsidR="00DA6561">
                    <w:rPr>
                      <w:webHidden/>
                    </w:rPr>
                    <w:fldChar w:fldCharType="end"/>
                  </w:r>
                </w:hyperlink>
              </w:p>
              <w:p w14:paraId="793B402B" w14:textId="0AAFC98B" w:rsidR="00DA6561" w:rsidRDefault="00951295">
                <w:pPr>
                  <w:pStyle w:val="TOC2"/>
                  <w:rPr>
                    <w:rFonts w:asciiTheme="minorHAnsi" w:eastAsiaTheme="minorEastAsia" w:hAnsiTheme="minorHAnsi" w:cstheme="minorBidi"/>
                    <w:szCs w:val="22"/>
                  </w:rPr>
                </w:pPr>
                <w:hyperlink w:anchor="_Toc12002187" w:history="1">
                  <w:r w:rsidR="00DA6561" w:rsidRPr="00F60555">
                    <w:rPr>
                      <w:rStyle w:val="Hyperlink"/>
                    </w:rPr>
                    <w:t>3.4</w:t>
                  </w:r>
                  <w:r w:rsidR="00DA6561">
                    <w:rPr>
                      <w:rFonts w:asciiTheme="minorHAnsi" w:eastAsiaTheme="minorEastAsia" w:hAnsiTheme="minorHAnsi" w:cstheme="minorBidi"/>
                      <w:szCs w:val="22"/>
                    </w:rPr>
                    <w:tab/>
                  </w:r>
                  <w:r w:rsidR="00DA6561" w:rsidRPr="00F60555">
                    <w:rPr>
                      <w:rStyle w:val="Hyperlink"/>
                    </w:rPr>
                    <w:t>Report and Form Requirements</w:t>
                  </w:r>
                  <w:r w:rsidR="00DA6561">
                    <w:rPr>
                      <w:webHidden/>
                    </w:rPr>
                    <w:tab/>
                  </w:r>
                  <w:r w:rsidR="00DA6561">
                    <w:rPr>
                      <w:webHidden/>
                    </w:rPr>
                    <w:fldChar w:fldCharType="begin"/>
                  </w:r>
                  <w:r w:rsidR="00DA6561">
                    <w:rPr>
                      <w:webHidden/>
                    </w:rPr>
                    <w:instrText xml:space="preserve"> PAGEREF _Toc12002187 \h </w:instrText>
                  </w:r>
                  <w:r w:rsidR="00DA6561">
                    <w:rPr>
                      <w:webHidden/>
                    </w:rPr>
                  </w:r>
                  <w:r w:rsidR="00DA6561">
                    <w:rPr>
                      <w:webHidden/>
                    </w:rPr>
                    <w:fldChar w:fldCharType="separate"/>
                  </w:r>
                  <w:r w:rsidR="00DA6561">
                    <w:rPr>
                      <w:webHidden/>
                    </w:rPr>
                    <w:t>10</w:t>
                  </w:r>
                  <w:r w:rsidR="00DA6561">
                    <w:rPr>
                      <w:webHidden/>
                    </w:rPr>
                    <w:fldChar w:fldCharType="end"/>
                  </w:r>
                </w:hyperlink>
              </w:p>
              <w:p w14:paraId="71199772" w14:textId="793BD20D" w:rsidR="00DA6561" w:rsidRDefault="00951295">
                <w:pPr>
                  <w:pStyle w:val="TOC2"/>
                  <w:rPr>
                    <w:rFonts w:asciiTheme="minorHAnsi" w:eastAsiaTheme="minorEastAsia" w:hAnsiTheme="minorHAnsi" w:cstheme="minorBidi"/>
                    <w:szCs w:val="22"/>
                  </w:rPr>
                </w:pPr>
                <w:hyperlink w:anchor="_Toc12002188" w:history="1">
                  <w:r w:rsidR="00DA6561" w:rsidRPr="00F60555">
                    <w:rPr>
                      <w:rStyle w:val="Hyperlink"/>
                    </w:rPr>
                    <w:t>3.5</w:t>
                  </w:r>
                  <w:r w:rsidR="00DA6561">
                    <w:rPr>
                      <w:rFonts w:asciiTheme="minorHAnsi" w:eastAsiaTheme="minorEastAsia" w:hAnsiTheme="minorHAnsi" w:cstheme="minorBidi"/>
                      <w:szCs w:val="22"/>
                    </w:rPr>
                    <w:tab/>
                  </w:r>
                  <w:r w:rsidR="00DA6561" w:rsidRPr="00F60555">
                    <w:rPr>
                      <w:rStyle w:val="Hyperlink"/>
                    </w:rPr>
                    <w:t>Performance Requirements</w:t>
                  </w:r>
                  <w:r w:rsidR="00DA6561">
                    <w:rPr>
                      <w:webHidden/>
                    </w:rPr>
                    <w:tab/>
                  </w:r>
                  <w:r w:rsidR="00DA6561">
                    <w:rPr>
                      <w:webHidden/>
                    </w:rPr>
                    <w:fldChar w:fldCharType="begin"/>
                  </w:r>
                  <w:r w:rsidR="00DA6561">
                    <w:rPr>
                      <w:webHidden/>
                    </w:rPr>
                    <w:instrText xml:space="preserve"> PAGEREF _Toc12002188 \h </w:instrText>
                  </w:r>
                  <w:r w:rsidR="00DA6561">
                    <w:rPr>
                      <w:webHidden/>
                    </w:rPr>
                  </w:r>
                  <w:r w:rsidR="00DA6561">
                    <w:rPr>
                      <w:webHidden/>
                    </w:rPr>
                    <w:fldChar w:fldCharType="separate"/>
                  </w:r>
                  <w:r w:rsidR="00DA6561">
                    <w:rPr>
                      <w:webHidden/>
                    </w:rPr>
                    <w:t>10</w:t>
                  </w:r>
                  <w:r w:rsidR="00DA6561">
                    <w:rPr>
                      <w:webHidden/>
                    </w:rPr>
                    <w:fldChar w:fldCharType="end"/>
                  </w:r>
                </w:hyperlink>
              </w:p>
              <w:p w14:paraId="7DD3EAEB" w14:textId="6352F885" w:rsidR="00DA6561" w:rsidRDefault="00951295">
                <w:pPr>
                  <w:pStyle w:val="TOC2"/>
                  <w:rPr>
                    <w:rFonts w:asciiTheme="minorHAnsi" w:eastAsiaTheme="minorEastAsia" w:hAnsiTheme="minorHAnsi" w:cstheme="minorBidi"/>
                    <w:szCs w:val="22"/>
                  </w:rPr>
                </w:pPr>
                <w:hyperlink w:anchor="_Toc12002189" w:history="1">
                  <w:r w:rsidR="00DA6561" w:rsidRPr="00F60555">
                    <w:rPr>
                      <w:rStyle w:val="Hyperlink"/>
                      <w:rFonts w:cs="Arial"/>
                    </w:rPr>
                    <w:t>3.6</w:t>
                  </w:r>
                  <w:r w:rsidR="00DA6561">
                    <w:rPr>
                      <w:rFonts w:asciiTheme="minorHAnsi" w:eastAsiaTheme="minorEastAsia" w:hAnsiTheme="minorHAnsi" w:cstheme="minorBidi"/>
                      <w:szCs w:val="22"/>
                    </w:rPr>
                    <w:tab/>
                  </w:r>
                  <w:r w:rsidR="00DA6561" w:rsidRPr="00F60555">
                    <w:rPr>
                      <w:rStyle w:val="Hyperlink"/>
                      <w:rFonts w:cs="Arial"/>
                    </w:rPr>
                    <w:t>Database Requirements</w:t>
                  </w:r>
                  <w:r w:rsidR="00DA6561">
                    <w:rPr>
                      <w:webHidden/>
                    </w:rPr>
                    <w:tab/>
                  </w:r>
                  <w:r w:rsidR="00DA6561">
                    <w:rPr>
                      <w:webHidden/>
                    </w:rPr>
                    <w:fldChar w:fldCharType="begin"/>
                  </w:r>
                  <w:r w:rsidR="00DA6561">
                    <w:rPr>
                      <w:webHidden/>
                    </w:rPr>
                    <w:instrText xml:space="preserve"> PAGEREF _Toc12002189 \h </w:instrText>
                  </w:r>
                  <w:r w:rsidR="00DA6561">
                    <w:rPr>
                      <w:webHidden/>
                    </w:rPr>
                  </w:r>
                  <w:r w:rsidR="00DA6561">
                    <w:rPr>
                      <w:webHidden/>
                    </w:rPr>
                    <w:fldChar w:fldCharType="separate"/>
                  </w:r>
                  <w:r w:rsidR="00DA6561">
                    <w:rPr>
                      <w:webHidden/>
                    </w:rPr>
                    <w:t>10</w:t>
                  </w:r>
                  <w:r w:rsidR="00DA6561">
                    <w:rPr>
                      <w:webHidden/>
                    </w:rPr>
                    <w:fldChar w:fldCharType="end"/>
                  </w:r>
                </w:hyperlink>
              </w:p>
              <w:p w14:paraId="45E838F9" w14:textId="10A33C45" w:rsidR="00DA6561" w:rsidRDefault="00951295">
                <w:pPr>
                  <w:pStyle w:val="TOC2"/>
                  <w:rPr>
                    <w:rFonts w:asciiTheme="minorHAnsi" w:eastAsiaTheme="minorEastAsia" w:hAnsiTheme="minorHAnsi" w:cstheme="minorBidi"/>
                    <w:szCs w:val="22"/>
                  </w:rPr>
                </w:pPr>
                <w:hyperlink w:anchor="_Toc12002190" w:history="1">
                  <w:r w:rsidR="00DA6561" w:rsidRPr="00F60555">
                    <w:rPr>
                      <w:rStyle w:val="Hyperlink"/>
                    </w:rPr>
                    <w:t>3.7</w:t>
                  </w:r>
                  <w:r w:rsidR="00DA6561">
                    <w:rPr>
                      <w:rFonts w:asciiTheme="minorHAnsi" w:eastAsiaTheme="minorEastAsia" w:hAnsiTheme="minorHAnsi" w:cstheme="minorBidi"/>
                      <w:szCs w:val="22"/>
                    </w:rPr>
                    <w:tab/>
                  </w:r>
                  <w:r w:rsidR="00DA6561" w:rsidRPr="00F60555">
                    <w:rPr>
                      <w:rStyle w:val="Hyperlink"/>
                    </w:rPr>
                    <w:t>Regulatory Requirements</w:t>
                  </w:r>
                  <w:r w:rsidR="00DA6561">
                    <w:rPr>
                      <w:webHidden/>
                    </w:rPr>
                    <w:tab/>
                  </w:r>
                  <w:r w:rsidR="00DA6561">
                    <w:rPr>
                      <w:webHidden/>
                    </w:rPr>
                    <w:fldChar w:fldCharType="begin"/>
                  </w:r>
                  <w:r w:rsidR="00DA6561">
                    <w:rPr>
                      <w:webHidden/>
                    </w:rPr>
                    <w:instrText xml:space="preserve"> PAGEREF _Toc12002190 \h </w:instrText>
                  </w:r>
                  <w:r w:rsidR="00DA6561">
                    <w:rPr>
                      <w:webHidden/>
                    </w:rPr>
                  </w:r>
                  <w:r w:rsidR="00DA6561">
                    <w:rPr>
                      <w:webHidden/>
                    </w:rPr>
                    <w:fldChar w:fldCharType="separate"/>
                  </w:r>
                  <w:r w:rsidR="00DA6561">
                    <w:rPr>
                      <w:webHidden/>
                    </w:rPr>
                    <w:t>10</w:t>
                  </w:r>
                  <w:r w:rsidR="00DA6561">
                    <w:rPr>
                      <w:webHidden/>
                    </w:rPr>
                    <w:fldChar w:fldCharType="end"/>
                  </w:r>
                </w:hyperlink>
              </w:p>
              <w:p w14:paraId="78DE8F2E" w14:textId="138A9F83" w:rsidR="00DA6561" w:rsidRDefault="00951295">
                <w:pPr>
                  <w:pStyle w:val="TOC3"/>
                  <w:rPr>
                    <w:rFonts w:asciiTheme="minorHAnsi" w:eastAsiaTheme="minorEastAsia" w:hAnsiTheme="minorHAnsi" w:cstheme="minorBidi"/>
                    <w:sz w:val="22"/>
                    <w:szCs w:val="22"/>
                  </w:rPr>
                </w:pPr>
                <w:hyperlink w:anchor="_Toc12002191" w:history="1">
                  <w:r w:rsidR="00DA6561" w:rsidRPr="00F60555">
                    <w:rPr>
                      <w:rStyle w:val="Hyperlink"/>
                    </w:rPr>
                    <w:t>3.7.1</w:t>
                  </w:r>
                  <w:r w:rsidR="00DA6561">
                    <w:rPr>
                      <w:rFonts w:asciiTheme="minorHAnsi" w:eastAsiaTheme="minorEastAsia" w:hAnsiTheme="minorHAnsi" w:cstheme="minorBidi"/>
                      <w:sz w:val="22"/>
                      <w:szCs w:val="22"/>
                    </w:rPr>
                    <w:tab/>
                  </w:r>
                  <w:r w:rsidR="00DA6561" w:rsidRPr="00F60555">
                    <w:rPr>
                      <w:rStyle w:val="Hyperlink"/>
                    </w:rPr>
                    <w:t>Change Control and Electronic Signature Requirements</w:t>
                  </w:r>
                  <w:r w:rsidR="00DA6561">
                    <w:rPr>
                      <w:webHidden/>
                    </w:rPr>
                    <w:tab/>
                  </w:r>
                  <w:r w:rsidR="00DA6561">
                    <w:rPr>
                      <w:webHidden/>
                    </w:rPr>
                    <w:fldChar w:fldCharType="begin"/>
                  </w:r>
                  <w:r w:rsidR="00DA6561">
                    <w:rPr>
                      <w:webHidden/>
                    </w:rPr>
                    <w:instrText xml:space="preserve"> PAGEREF _Toc12002191 \h </w:instrText>
                  </w:r>
                  <w:r w:rsidR="00DA6561">
                    <w:rPr>
                      <w:webHidden/>
                    </w:rPr>
                  </w:r>
                  <w:r w:rsidR="00DA6561">
                    <w:rPr>
                      <w:webHidden/>
                    </w:rPr>
                    <w:fldChar w:fldCharType="separate"/>
                  </w:r>
                  <w:r w:rsidR="00DA6561">
                    <w:rPr>
                      <w:webHidden/>
                    </w:rPr>
                    <w:t>10</w:t>
                  </w:r>
                  <w:r w:rsidR="00DA6561">
                    <w:rPr>
                      <w:webHidden/>
                    </w:rPr>
                    <w:fldChar w:fldCharType="end"/>
                  </w:r>
                </w:hyperlink>
              </w:p>
              <w:p w14:paraId="0D27D90A" w14:textId="781FE53C" w:rsidR="00DA6561" w:rsidRDefault="00951295">
                <w:pPr>
                  <w:pStyle w:val="TOC3"/>
                  <w:rPr>
                    <w:rFonts w:asciiTheme="minorHAnsi" w:eastAsiaTheme="minorEastAsia" w:hAnsiTheme="minorHAnsi" w:cstheme="minorBidi"/>
                    <w:sz w:val="22"/>
                    <w:szCs w:val="22"/>
                  </w:rPr>
                </w:pPr>
                <w:hyperlink w:anchor="_Toc12002192" w:history="1">
                  <w:r w:rsidR="00DA6561" w:rsidRPr="00F60555">
                    <w:rPr>
                      <w:rStyle w:val="Hyperlink"/>
                    </w:rPr>
                    <w:t>3.7.2</w:t>
                  </w:r>
                  <w:r w:rsidR="00DA6561">
                    <w:rPr>
                      <w:rFonts w:asciiTheme="minorHAnsi" w:eastAsiaTheme="minorEastAsia" w:hAnsiTheme="minorHAnsi" w:cstheme="minorBidi"/>
                      <w:sz w:val="22"/>
                      <w:szCs w:val="22"/>
                    </w:rPr>
                    <w:tab/>
                  </w:r>
                  <w:r w:rsidR="00DA6561" w:rsidRPr="00F60555">
                    <w:rPr>
                      <w:rStyle w:val="Hyperlink"/>
                    </w:rPr>
                    <w:t>Other Regulatory Requirements</w:t>
                  </w:r>
                  <w:r w:rsidR="00DA6561">
                    <w:rPr>
                      <w:webHidden/>
                    </w:rPr>
                    <w:tab/>
                  </w:r>
                  <w:r w:rsidR="00DA6561">
                    <w:rPr>
                      <w:webHidden/>
                    </w:rPr>
                    <w:fldChar w:fldCharType="begin"/>
                  </w:r>
                  <w:r w:rsidR="00DA6561">
                    <w:rPr>
                      <w:webHidden/>
                    </w:rPr>
                    <w:instrText xml:space="preserve"> PAGEREF _Toc12002192 \h </w:instrText>
                  </w:r>
                  <w:r w:rsidR="00DA6561">
                    <w:rPr>
                      <w:webHidden/>
                    </w:rPr>
                  </w:r>
                  <w:r w:rsidR="00DA6561">
                    <w:rPr>
                      <w:webHidden/>
                    </w:rPr>
                    <w:fldChar w:fldCharType="separate"/>
                  </w:r>
                  <w:r w:rsidR="00DA6561">
                    <w:rPr>
                      <w:webHidden/>
                    </w:rPr>
                    <w:t>10</w:t>
                  </w:r>
                  <w:r w:rsidR="00DA6561">
                    <w:rPr>
                      <w:webHidden/>
                    </w:rPr>
                    <w:fldChar w:fldCharType="end"/>
                  </w:r>
                </w:hyperlink>
              </w:p>
              <w:p w14:paraId="4CBE1BE4" w14:textId="1D04F667" w:rsidR="00DA6561" w:rsidRDefault="00951295">
                <w:pPr>
                  <w:pStyle w:val="TOC2"/>
                  <w:rPr>
                    <w:rFonts w:asciiTheme="minorHAnsi" w:eastAsiaTheme="minorEastAsia" w:hAnsiTheme="minorHAnsi" w:cstheme="minorBidi"/>
                    <w:szCs w:val="22"/>
                  </w:rPr>
                </w:pPr>
                <w:hyperlink w:anchor="_Toc12002193" w:history="1">
                  <w:r w:rsidR="00DA6561" w:rsidRPr="00F60555">
                    <w:rPr>
                      <w:rStyle w:val="Hyperlink"/>
                    </w:rPr>
                    <w:t>3.8</w:t>
                  </w:r>
                  <w:r w:rsidR="00DA6561">
                    <w:rPr>
                      <w:rFonts w:asciiTheme="minorHAnsi" w:eastAsiaTheme="minorEastAsia" w:hAnsiTheme="minorHAnsi" w:cstheme="minorBidi"/>
                      <w:szCs w:val="22"/>
                    </w:rPr>
                    <w:tab/>
                  </w:r>
                  <w:r w:rsidR="00DA6561" w:rsidRPr="00F60555">
                    <w:rPr>
                      <w:rStyle w:val="Hyperlink"/>
                    </w:rPr>
                    <w:t>Software System Attributes</w:t>
                  </w:r>
                  <w:r w:rsidR="00DA6561">
                    <w:rPr>
                      <w:webHidden/>
                    </w:rPr>
                    <w:tab/>
                  </w:r>
                  <w:r w:rsidR="00DA6561">
                    <w:rPr>
                      <w:webHidden/>
                    </w:rPr>
                    <w:fldChar w:fldCharType="begin"/>
                  </w:r>
                  <w:r w:rsidR="00DA6561">
                    <w:rPr>
                      <w:webHidden/>
                    </w:rPr>
                    <w:instrText xml:space="preserve"> PAGEREF _Toc12002193 \h </w:instrText>
                  </w:r>
                  <w:r w:rsidR="00DA6561">
                    <w:rPr>
                      <w:webHidden/>
                    </w:rPr>
                  </w:r>
                  <w:r w:rsidR="00DA6561">
                    <w:rPr>
                      <w:webHidden/>
                    </w:rPr>
                    <w:fldChar w:fldCharType="separate"/>
                  </w:r>
                  <w:r w:rsidR="00DA6561">
                    <w:rPr>
                      <w:webHidden/>
                    </w:rPr>
                    <w:t>10</w:t>
                  </w:r>
                  <w:r w:rsidR="00DA6561">
                    <w:rPr>
                      <w:webHidden/>
                    </w:rPr>
                    <w:fldChar w:fldCharType="end"/>
                  </w:r>
                </w:hyperlink>
              </w:p>
              <w:p w14:paraId="3440C9B4" w14:textId="0A583381" w:rsidR="00DA6561" w:rsidRDefault="00951295">
                <w:pPr>
                  <w:pStyle w:val="TOC3"/>
                  <w:rPr>
                    <w:rFonts w:asciiTheme="minorHAnsi" w:eastAsiaTheme="minorEastAsia" w:hAnsiTheme="minorHAnsi" w:cstheme="minorBidi"/>
                    <w:sz w:val="22"/>
                    <w:szCs w:val="22"/>
                  </w:rPr>
                </w:pPr>
                <w:hyperlink w:anchor="_Toc12002194" w:history="1">
                  <w:r w:rsidR="00DA6561" w:rsidRPr="00F60555">
                    <w:rPr>
                      <w:rStyle w:val="Hyperlink"/>
                    </w:rPr>
                    <w:t>3.8.1</w:t>
                  </w:r>
                  <w:r w:rsidR="00DA6561">
                    <w:rPr>
                      <w:rFonts w:asciiTheme="minorHAnsi" w:eastAsiaTheme="minorEastAsia" w:hAnsiTheme="minorHAnsi" w:cstheme="minorBidi"/>
                      <w:sz w:val="22"/>
                      <w:szCs w:val="22"/>
                    </w:rPr>
                    <w:tab/>
                  </w:r>
                  <w:r w:rsidR="00DA6561" w:rsidRPr="00F60555">
                    <w:rPr>
                      <w:rStyle w:val="Hyperlink"/>
                    </w:rPr>
                    <w:t>Reliability</w:t>
                  </w:r>
                  <w:r w:rsidR="00DA6561">
                    <w:rPr>
                      <w:webHidden/>
                    </w:rPr>
                    <w:tab/>
                  </w:r>
                  <w:r w:rsidR="00DA6561">
                    <w:rPr>
                      <w:webHidden/>
                    </w:rPr>
                    <w:fldChar w:fldCharType="begin"/>
                  </w:r>
                  <w:r w:rsidR="00DA6561">
                    <w:rPr>
                      <w:webHidden/>
                    </w:rPr>
                    <w:instrText xml:space="preserve"> PAGEREF _Toc12002194 \h </w:instrText>
                  </w:r>
                  <w:r w:rsidR="00DA6561">
                    <w:rPr>
                      <w:webHidden/>
                    </w:rPr>
                  </w:r>
                  <w:r w:rsidR="00DA6561">
                    <w:rPr>
                      <w:webHidden/>
                    </w:rPr>
                    <w:fldChar w:fldCharType="separate"/>
                  </w:r>
                  <w:r w:rsidR="00DA6561">
                    <w:rPr>
                      <w:webHidden/>
                    </w:rPr>
                    <w:t>10</w:t>
                  </w:r>
                  <w:r w:rsidR="00DA6561">
                    <w:rPr>
                      <w:webHidden/>
                    </w:rPr>
                    <w:fldChar w:fldCharType="end"/>
                  </w:r>
                </w:hyperlink>
              </w:p>
              <w:p w14:paraId="3486C9FF" w14:textId="47D501A9" w:rsidR="00DA6561" w:rsidRDefault="00951295">
                <w:pPr>
                  <w:pStyle w:val="TOC3"/>
                  <w:rPr>
                    <w:rFonts w:asciiTheme="minorHAnsi" w:eastAsiaTheme="minorEastAsia" w:hAnsiTheme="minorHAnsi" w:cstheme="minorBidi"/>
                    <w:sz w:val="22"/>
                    <w:szCs w:val="22"/>
                  </w:rPr>
                </w:pPr>
                <w:hyperlink w:anchor="_Toc12002195" w:history="1">
                  <w:r w:rsidR="00DA6561" w:rsidRPr="00F60555">
                    <w:rPr>
                      <w:rStyle w:val="Hyperlink"/>
                    </w:rPr>
                    <w:t>3.8.2</w:t>
                  </w:r>
                  <w:r w:rsidR="00DA6561">
                    <w:rPr>
                      <w:rFonts w:asciiTheme="minorHAnsi" w:eastAsiaTheme="minorEastAsia" w:hAnsiTheme="minorHAnsi" w:cstheme="minorBidi"/>
                      <w:sz w:val="22"/>
                      <w:szCs w:val="22"/>
                    </w:rPr>
                    <w:tab/>
                  </w:r>
                  <w:r w:rsidR="00DA6561" w:rsidRPr="00F60555">
                    <w:rPr>
                      <w:rStyle w:val="Hyperlink"/>
                    </w:rPr>
                    <w:t>Availability</w:t>
                  </w:r>
                  <w:r w:rsidR="00DA6561">
                    <w:rPr>
                      <w:webHidden/>
                    </w:rPr>
                    <w:tab/>
                  </w:r>
                  <w:r w:rsidR="00DA6561">
                    <w:rPr>
                      <w:webHidden/>
                    </w:rPr>
                    <w:fldChar w:fldCharType="begin"/>
                  </w:r>
                  <w:r w:rsidR="00DA6561">
                    <w:rPr>
                      <w:webHidden/>
                    </w:rPr>
                    <w:instrText xml:space="preserve"> PAGEREF _Toc12002195 \h </w:instrText>
                  </w:r>
                  <w:r w:rsidR="00DA6561">
                    <w:rPr>
                      <w:webHidden/>
                    </w:rPr>
                  </w:r>
                  <w:r w:rsidR="00DA6561">
                    <w:rPr>
                      <w:webHidden/>
                    </w:rPr>
                    <w:fldChar w:fldCharType="separate"/>
                  </w:r>
                  <w:r w:rsidR="00DA6561">
                    <w:rPr>
                      <w:webHidden/>
                    </w:rPr>
                    <w:t>10</w:t>
                  </w:r>
                  <w:r w:rsidR="00DA6561">
                    <w:rPr>
                      <w:webHidden/>
                    </w:rPr>
                    <w:fldChar w:fldCharType="end"/>
                  </w:r>
                </w:hyperlink>
              </w:p>
              <w:p w14:paraId="31FFF9AE" w14:textId="4E27B81D" w:rsidR="00DA6561" w:rsidRDefault="00951295">
                <w:pPr>
                  <w:pStyle w:val="TOC3"/>
                  <w:rPr>
                    <w:rFonts w:asciiTheme="minorHAnsi" w:eastAsiaTheme="minorEastAsia" w:hAnsiTheme="minorHAnsi" w:cstheme="minorBidi"/>
                    <w:sz w:val="22"/>
                    <w:szCs w:val="22"/>
                  </w:rPr>
                </w:pPr>
                <w:hyperlink w:anchor="_Toc12002196" w:history="1">
                  <w:r w:rsidR="00DA6561" w:rsidRPr="00F60555">
                    <w:rPr>
                      <w:rStyle w:val="Hyperlink"/>
                    </w:rPr>
                    <w:t>3.8.3</w:t>
                  </w:r>
                  <w:r w:rsidR="00DA6561">
                    <w:rPr>
                      <w:rFonts w:asciiTheme="minorHAnsi" w:eastAsiaTheme="minorEastAsia" w:hAnsiTheme="minorHAnsi" w:cstheme="minorBidi"/>
                      <w:sz w:val="22"/>
                      <w:szCs w:val="22"/>
                    </w:rPr>
                    <w:tab/>
                  </w:r>
                  <w:r w:rsidR="00DA6561" w:rsidRPr="00F60555">
                    <w:rPr>
                      <w:rStyle w:val="Hyperlink"/>
                    </w:rPr>
                    <w:t>Security</w:t>
                  </w:r>
                  <w:r w:rsidR="00DA6561">
                    <w:rPr>
                      <w:webHidden/>
                    </w:rPr>
                    <w:tab/>
                  </w:r>
                  <w:r w:rsidR="00DA6561">
                    <w:rPr>
                      <w:webHidden/>
                    </w:rPr>
                    <w:fldChar w:fldCharType="begin"/>
                  </w:r>
                  <w:r w:rsidR="00DA6561">
                    <w:rPr>
                      <w:webHidden/>
                    </w:rPr>
                    <w:instrText xml:space="preserve"> PAGEREF _Toc12002196 \h </w:instrText>
                  </w:r>
                  <w:r w:rsidR="00DA6561">
                    <w:rPr>
                      <w:webHidden/>
                    </w:rPr>
                  </w:r>
                  <w:r w:rsidR="00DA6561">
                    <w:rPr>
                      <w:webHidden/>
                    </w:rPr>
                    <w:fldChar w:fldCharType="separate"/>
                  </w:r>
                  <w:r w:rsidR="00DA6561">
                    <w:rPr>
                      <w:webHidden/>
                    </w:rPr>
                    <w:t>11</w:t>
                  </w:r>
                  <w:r w:rsidR="00DA6561">
                    <w:rPr>
                      <w:webHidden/>
                    </w:rPr>
                    <w:fldChar w:fldCharType="end"/>
                  </w:r>
                </w:hyperlink>
              </w:p>
              <w:p w14:paraId="441A4AF9" w14:textId="73614672" w:rsidR="00DA6561" w:rsidRDefault="00951295">
                <w:pPr>
                  <w:pStyle w:val="TOC3"/>
                  <w:rPr>
                    <w:rFonts w:asciiTheme="minorHAnsi" w:eastAsiaTheme="minorEastAsia" w:hAnsiTheme="minorHAnsi" w:cstheme="minorBidi"/>
                    <w:sz w:val="22"/>
                    <w:szCs w:val="22"/>
                  </w:rPr>
                </w:pPr>
                <w:hyperlink w:anchor="_Toc12002197" w:history="1">
                  <w:r w:rsidR="00DA6561" w:rsidRPr="00F60555">
                    <w:rPr>
                      <w:rStyle w:val="Hyperlink"/>
                    </w:rPr>
                    <w:t>3.8.4</w:t>
                  </w:r>
                  <w:r w:rsidR="00DA6561">
                    <w:rPr>
                      <w:rFonts w:asciiTheme="minorHAnsi" w:eastAsiaTheme="minorEastAsia" w:hAnsiTheme="minorHAnsi" w:cstheme="minorBidi"/>
                      <w:sz w:val="22"/>
                      <w:szCs w:val="22"/>
                    </w:rPr>
                    <w:tab/>
                  </w:r>
                  <w:r w:rsidR="00DA6561" w:rsidRPr="00F60555">
                    <w:rPr>
                      <w:rStyle w:val="Hyperlink"/>
                    </w:rPr>
                    <w:t>Maintainability</w:t>
                  </w:r>
                  <w:r w:rsidR="00DA6561">
                    <w:rPr>
                      <w:webHidden/>
                    </w:rPr>
                    <w:tab/>
                  </w:r>
                  <w:r w:rsidR="00DA6561">
                    <w:rPr>
                      <w:webHidden/>
                    </w:rPr>
                    <w:fldChar w:fldCharType="begin"/>
                  </w:r>
                  <w:r w:rsidR="00DA6561">
                    <w:rPr>
                      <w:webHidden/>
                    </w:rPr>
                    <w:instrText xml:space="preserve"> PAGEREF _Toc12002197 \h </w:instrText>
                  </w:r>
                  <w:r w:rsidR="00DA6561">
                    <w:rPr>
                      <w:webHidden/>
                    </w:rPr>
                  </w:r>
                  <w:r w:rsidR="00DA6561">
                    <w:rPr>
                      <w:webHidden/>
                    </w:rPr>
                    <w:fldChar w:fldCharType="separate"/>
                  </w:r>
                  <w:r w:rsidR="00DA6561">
                    <w:rPr>
                      <w:webHidden/>
                    </w:rPr>
                    <w:t>11</w:t>
                  </w:r>
                  <w:r w:rsidR="00DA6561">
                    <w:rPr>
                      <w:webHidden/>
                    </w:rPr>
                    <w:fldChar w:fldCharType="end"/>
                  </w:r>
                </w:hyperlink>
              </w:p>
              <w:p w14:paraId="3FBB063A" w14:textId="4339EAA3" w:rsidR="00DA6561" w:rsidRDefault="00951295">
                <w:pPr>
                  <w:pStyle w:val="TOC3"/>
                  <w:rPr>
                    <w:rFonts w:asciiTheme="minorHAnsi" w:eastAsiaTheme="minorEastAsia" w:hAnsiTheme="minorHAnsi" w:cstheme="minorBidi"/>
                    <w:sz w:val="22"/>
                    <w:szCs w:val="22"/>
                  </w:rPr>
                </w:pPr>
                <w:hyperlink w:anchor="_Toc12002198" w:history="1">
                  <w:r w:rsidR="00DA6561" w:rsidRPr="00F60555">
                    <w:rPr>
                      <w:rStyle w:val="Hyperlink"/>
                    </w:rPr>
                    <w:t>3.8.5</w:t>
                  </w:r>
                  <w:r w:rsidR="00DA6561">
                    <w:rPr>
                      <w:rFonts w:asciiTheme="minorHAnsi" w:eastAsiaTheme="minorEastAsia" w:hAnsiTheme="minorHAnsi" w:cstheme="minorBidi"/>
                      <w:sz w:val="22"/>
                      <w:szCs w:val="22"/>
                    </w:rPr>
                    <w:tab/>
                  </w:r>
                  <w:r w:rsidR="00DA6561" w:rsidRPr="00F60555">
                    <w:rPr>
                      <w:rStyle w:val="Hyperlink"/>
                    </w:rPr>
                    <w:t>Portability</w:t>
                  </w:r>
                  <w:r w:rsidR="00DA6561">
                    <w:rPr>
                      <w:webHidden/>
                    </w:rPr>
                    <w:tab/>
                  </w:r>
                  <w:r w:rsidR="00DA6561">
                    <w:rPr>
                      <w:webHidden/>
                    </w:rPr>
                    <w:fldChar w:fldCharType="begin"/>
                  </w:r>
                  <w:r w:rsidR="00DA6561">
                    <w:rPr>
                      <w:webHidden/>
                    </w:rPr>
                    <w:instrText xml:space="preserve"> PAGEREF _Toc12002198 \h </w:instrText>
                  </w:r>
                  <w:r w:rsidR="00DA6561">
                    <w:rPr>
                      <w:webHidden/>
                    </w:rPr>
                  </w:r>
                  <w:r w:rsidR="00DA6561">
                    <w:rPr>
                      <w:webHidden/>
                    </w:rPr>
                    <w:fldChar w:fldCharType="separate"/>
                  </w:r>
                  <w:r w:rsidR="00DA6561">
                    <w:rPr>
                      <w:webHidden/>
                    </w:rPr>
                    <w:t>11</w:t>
                  </w:r>
                  <w:r w:rsidR="00DA6561">
                    <w:rPr>
                      <w:webHidden/>
                    </w:rPr>
                    <w:fldChar w:fldCharType="end"/>
                  </w:r>
                </w:hyperlink>
              </w:p>
              <w:p w14:paraId="04EABBC3" w14:textId="5E0E1642" w:rsidR="00DA6561" w:rsidRDefault="00951295">
                <w:pPr>
                  <w:pStyle w:val="TOC2"/>
                  <w:rPr>
                    <w:rFonts w:asciiTheme="minorHAnsi" w:eastAsiaTheme="minorEastAsia" w:hAnsiTheme="minorHAnsi" w:cstheme="minorBidi"/>
                    <w:szCs w:val="22"/>
                  </w:rPr>
                </w:pPr>
                <w:hyperlink w:anchor="_Toc12002199" w:history="1">
                  <w:r w:rsidR="00DA6561" w:rsidRPr="00F60555">
                    <w:rPr>
                      <w:rStyle w:val="Hyperlink"/>
                    </w:rPr>
                    <w:t>3.9</w:t>
                  </w:r>
                  <w:r w:rsidR="00DA6561">
                    <w:rPr>
                      <w:rFonts w:asciiTheme="minorHAnsi" w:eastAsiaTheme="minorEastAsia" w:hAnsiTheme="minorHAnsi" w:cstheme="minorBidi"/>
                      <w:szCs w:val="22"/>
                    </w:rPr>
                    <w:tab/>
                  </w:r>
                  <w:r w:rsidR="00DA6561" w:rsidRPr="00F60555">
                    <w:rPr>
                      <w:rStyle w:val="Hyperlink"/>
                    </w:rPr>
                    <w:t>Hardware Requirements</w:t>
                  </w:r>
                  <w:r w:rsidR="00DA6561">
                    <w:rPr>
                      <w:webHidden/>
                    </w:rPr>
                    <w:tab/>
                  </w:r>
                  <w:r w:rsidR="00DA6561">
                    <w:rPr>
                      <w:webHidden/>
                    </w:rPr>
                    <w:fldChar w:fldCharType="begin"/>
                  </w:r>
                  <w:r w:rsidR="00DA6561">
                    <w:rPr>
                      <w:webHidden/>
                    </w:rPr>
                    <w:instrText xml:space="preserve"> PAGEREF _Toc12002199 \h </w:instrText>
                  </w:r>
                  <w:r w:rsidR="00DA6561">
                    <w:rPr>
                      <w:webHidden/>
                    </w:rPr>
                  </w:r>
                  <w:r w:rsidR="00DA6561">
                    <w:rPr>
                      <w:webHidden/>
                    </w:rPr>
                    <w:fldChar w:fldCharType="separate"/>
                  </w:r>
                  <w:r w:rsidR="00DA6561">
                    <w:rPr>
                      <w:webHidden/>
                    </w:rPr>
                    <w:t>11</w:t>
                  </w:r>
                  <w:r w:rsidR="00DA6561">
                    <w:rPr>
                      <w:webHidden/>
                    </w:rPr>
                    <w:fldChar w:fldCharType="end"/>
                  </w:r>
                </w:hyperlink>
              </w:p>
              <w:p w14:paraId="3C31CF67" w14:textId="4C075AE9" w:rsidR="00DA6561" w:rsidRDefault="00951295">
                <w:pPr>
                  <w:pStyle w:val="TOC2"/>
                  <w:rPr>
                    <w:rFonts w:asciiTheme="minorHAnsi" w:eastAsiaTheme="minorEastAsia" w:hAnsiTheme="minorHAnsi" w:cstheme="minorBidi"/>
                    <w:szCs w:val="22"/>
                  </w:rPr>
                </w:pPr>
                <w:hyperlink w:anchor="_Toc12002200" w:history="1">
                  <w:r w:rsidR="00DA6561" w:rsidRPr="00F60555">
                    <w:rPr>
                      <w:rStyle w:val="Hyperlink"/>
                    </w:rPr>
                    <w:t>3.10</w:t>
                  </w:r>
                  <w:r w:rsidR="00DA6561">
                    <w:rPr>
                      <w:rFonts w:asciiTheme="minorHAnsi" w:eastAsiaTheme="minorEastAsia" w:hAnsiTheme="minorHAnsi" w:cstheme="minorBidi"/>
                      <w:szCs w:val="22"/>
                    </w:rPr>
                    <w:tab/>
                  </w:r>
                  <w:r w:rsidR="00DA6561" w:rsidRPr="00F60555">
                    <w:rPr>
                      <w:rStyle w:val="Hyperlink"/>
                    </w:rPr>
                    <w:t>Safety Requirements</w:t>
                  </w:r>
                  <w:r w:rsidR="00DA6561">
                    <w:rPr>
                      <w:webHidden/>
                    </w:rPr>
                    <w:tab/>
                  </w:r>
                  <w:r w:rsidR="00DA6561">
                    <w:rPr>
                      <w:webHidden/>
                    </w:rPr>
                    <w:fldChar w:fldCharType="begin"/>
                  </w:r>
                  <w:r w:rsidR="00DA6561">
                    <w:rPr>
                      <w:webHidden/>
                    </w:rPr>
                    <w:instrText xml:space="preserve"> PAGEREF _Toc12002200 \h </w:instrText>
                  </w:r>
                  <w:r w:rsidR="00DA6561">
                    <w:rPr>
                      <w:webHidden/>
                    </w:rPr>
                  </w:r>
                  <w:r w:rsidR="00DA6561">
                    <w:rPr>
                      <w:webHidden/>
                    </w:rPr>
                    <w:fldChar w:fldCharType="separate"/>
                  </w:r>
                  <w:r w:rsidR="00DA6561">
                    <w:rPr>
                      <w:webHidden/>
                    </w:rPr>
                    <w:t>11</w:t>
                  </w:r>
                  <w:r w:rsidR="00DA6561">
                    <w:rPr>
                      <w:webHidden/>
                    </w:rPr>
                    <w:fldChar w:fldCharType="end"/>
                  </w:r>
                </w:hyperlink>
              </w:p>
              <w:p w14:paraId="5DEE78A9" w14:textId="66E4B858" w:rsidR="00DA6561" w:rsidRDefault="00951295">
                <w:pPr>
                  <w:pStyle w:val="TOC2"/>
                  <w:rPr>
                    <w:rFonts w:asciiTheme="minorHAnsi" w:eastAsiaTheme="minorEastAsia" w:hAnsiTheme="minorHAnsi" w:cstheme="minorBidi"/>
                    <w:szCs w:val="22"/>
                  </w:rPr>
                </w:pPr>
                <w:hyperlink w:anchor="_Toc12002201" w:history="1">
                  <w:r w:rsidR="00DA6561" w:rsidRPr="00F60555">
                    <w:rPr>
                      <w:rStyle w:val="Hyperlink"/>
                    </w:rPr>
                    <w:t>3.11</w:t>
                  </w:r>
                  <w:r w:rsidR="00DA6561">
                    <w:rPr>
                      <w:rFonts w:asciiTheme="minorHAnsi" w:eastAsiaTheme="minorEastAsia" w:hAnsiTheme="minorHAnsi" w:cstheme="minorBidi"/>
                      <w:szCs w:val="22"/>
                    </w:rPr>
                    <w:tab/>
                  </w:r>
                  <w:r w:rsidR="00DA6561" w:rsidRPr="00F60555">
                    <w:rPr>
                      <w:rStyle w:val="Hyperlink"/>
                    </w:rPr>
                    <w:t>Communications Requirements</w:t>
                  </w:r>
                  <w:r w:rsidR="00DA6561">
                    <w:rPr>
                      <w:webHidden/>
                    </w:rPr>
                    <w:tab/>
                  </w:r>
                  <w:r w:rsidR="00DA6561">
                    <w:rPr>
                      <w:webHidden/>
                    </w:rPr>
                    <w:fldChar w:fldCharType="begin"/>
                  </w:r>
                  <w:r w:rsidR="00DA6561">
                    <w:rPr>
                      <w:webHidden/>
                    </w:rPr>
                    <w:instrText xml:space="preserve"> PAGEREF _Toc12002201 \h </w:instrText>
                  </w:r>
                  <w:r w:rsidR="00DA6561">
                    <w:rPr>
                      <w:webHidden/>
                    </w:rPr>
                  </w:r>
                  <w:r w:rsidR="00DA6561">
                    <w:rPr>
                      <w:webHidden/>
                    </w:rPr>
                    <w:fldChar w:fldCharType="separate"/>
                  </w:r>
                  <w:r w:rsidR="00DA6561">
                    <w:rPr>
                      <w:webHidden/>
                    </w:rPr>
                    <w:t>11</w:t>
                  </w:r>
                  <w:r w:rsidR="00DA6561">
                    <w:rPr>
                      <w:webHidden/>
                    </w:rPr>
                    <w:fldChar w:fldCharType="end"/>
                  </w:r>
                </w:hyperlink>
              </w:p>
              <w:p w14:paraId="2BF09450" w14:textId="2D900FED" w:rsidR="005E2BB1" w:rsidRPr="00FE50F9" w:rsidRDefault="00C667D5" w:rsidP="005E2BB1">
                <w:pPr>
                  <w:pStyle w:val="TOC2"/>
                  <w:rPr>
                    <w:sz w:val="24"/>
                  </w:rPr>
                </w:pPr>
                <w:r w:rsidRPr="00673420">
                  <w:rPr>
                    <w:b/>
                    <w:bCs/>
                    <w:sz w:val="24"/>
                  </w:rPr>
                  <w:fldChar w:fldCharType="end"/>
                </w:r>
              </w:p>
            </w:sdtContent>
          </w:sdt>
        </w:tc>
      </w:tr>
    </w:tbl>
    <w:p w14:paraId="275E986D" w14:textId="77777777" w:rsidR="005E2BB1" w:rsidRDefault="005E2BB1" w:rsidP="005E2BB1">
      <w:pPr>
        <w:pStyle w:val="Heading1"/>
        <w:numPr>
          <w:ilvl w:val="0"/>
          <w:numId w:val="0"/>
        </w:numPr>
        <w:ind w:left="432" w:hanging="432"/>
        <w:rPr>
          <w:sz w:val="28"/>
          <w:szCs w:val="28"/>
        </w:rPr>
      </w:pPr>
      <w:bookmarkStart w:id="4" w:name="_Toc510509396"/>
      <w:bookmarkStart w:id="5" w:name="_Toc508531879"/>
      <w:bookmarkStart w:id="6" w:name="_Toc49758537"/>
      <w:bookmarkStart w:id="7" w:name="_Toc49911786"/>
      <w:bookmarkEnd w:id="1"/>
      <w:bookmarkEnd w:id="2"/>
      <w:bookmarkEnd w:id="3"/>
    </w:p>
    <w:p w14:paraId="730A559A" w14:textId="77777777" w:rsidR="005E2BB1" w:rsidRDefault="005E2BB1" w:rsidP="005E2BB1">
      <w:pPr>
        <w:pStyle w:val="Heading1"/>
        <w:numPr>
          <w:ilvl w:val="0"/>
          <w:numId w:val="0"/>
        </w:numPr>
        <w:ind w:left="432" w:hanging="432"/>
        <w:rPr>
          <w:sz w:val="28"/>
          <w:szCs w:val="28"/>
        </w:rPr>
      </w:pPr>
    </w:p>
    <w:p w14:paraId="6E82E423" w14:textId="77777777" w:rsidR="005E2BB1" w:rsidRPr="000022E3" w:rsidRDefault="00C667D5" w:rsidP="005E2BB1">
      <w:pPr>
        <w:pStyle w:val="Heading1"/>
        <w:rPr>
          <w:sz w:val="28"/>
          <w:szCs w:val="28"/>
        </w:rPr>
      </w:pPr>
      <w:bookmarkStart w:id="8" w:name="_Toc12002158"/>
      <w:r w:rsidRPr="00A045BF">
        <w:rPr>
          <w:sz w:val="28"/>
          <w:szCs w:val="28"/>
        </w:rPr>
        <w:t>Overview</w:t>
      </w:r>
      <w:bookmarkEnd w:id="4"/>
      <w:bookmarkEnd w:id="8"/>
    </w:p>
    <w:p w14:paraId="2E7701D6" w14:textId="5008D369" w:rsidR="005E2BB1" w:rsidRPr="006E60C9" w:rsidRDefault="00C667D5" w:rsidP="005E2BB1">
      <w:pPr>
        <w:pStyle w:val="Indent1"/>
        <w:spacing w:after="240"/>
        <w:rPr>
          <w:sz w:val="24"/>
        </w:rPr>
      </w:pPr>
      <w:r w:rsidRPr="006E60C9">
        <w:rPr>
          <w:sz w:val="24"/>
        </w:rPr>
        <w:t xml:space="preserve">The </w:t>
      </w:r>
      <w:r w:rsidRPr="004E11AF">
        <w:rPr>
          <w:sz w:val="24"/>
        </w:rPr>
        <w:t>Functional Requirements Specification (FRS)</w:t>
      </w:r>
      <w:r>
        <w:rPr>
          <w:sz w:val="24"/>
        </w:rPr>
        <w:t xml:space="preserve"> </w:t>
      </w:r>
      <w:r w:rsidRPr="006E60C9">
        <w:rPr>
          <w:sz w:val="24"/>
        </w:rPr>
        <w:t xml:space="preserve">will outline all the requirements that pertain to the </w:t>
      </w:r>
      <w:r w:rsidR="00F76C7E">
        <w:rPr>
          <w:sz w:val="24"/>
        </w:rPr>
        <w:t>Dablexa -Smartpack</w:t>
      </w:r>
      <w:r w:rsidRPr="006E60C9">
        <w:rPr>
          <w:sz w:val="24"/>
        </w:rPr>
        <w:t xml:space="preserve"> Website to be </w:t>
      </w:r>
      <w:r w:rsidR="00D3551F">
        <w:rPr>
          <w:sz w:val="24"/>
        </w:rPr>
        <w:t>built</w:t>
      </w:r>
      <w:r w:rsidRPr="006E60C9">
        <w:rPr>
          <w:sz w:val="24"/>
        </w:rPr>
        <w:t xml:space="preserve"> using Adobe Experience Manager platform. </w:t>
      </w:r>
    </w:p>
    <w:p w14:paraId="268E309B" w14:textId="52510465" w:rsidR="005E2BB1" w:rsidRPr="006E60C9" w:rsidRDefault="00C667D5" w:rsidP="005E2BB1">
      <w:pPr>
        <w:pStyle w:val="Indent1"/>
        <w:spacing w:after="240"/>
        <w:jc w:val="both"/>
        <w:rPr>
          <w:sz w:val="24"/>
        </w:rPr>
      </w:pPr>
      <w:r w:rsidRPr="006E60C9">
        <w:rPr>
          <w:sz w:val="24"/>
        </w:rPr>
        <w:t>The AEM web content managem</w:t>
      </w:r>
      <w:r>
        <w:rPr>
          <w:sz w:val="24"/>
        </w:rPr>
        <w:t xml:space="preserve">ent system is a PaaS solution. </w:t>
      </w:r>
      <w:r w:rsidRPr="006E60C9">
        <w:rPr>
          <w:sz w:val="24"/>
        </w:rPr>
        <w:t>T</w:t>
      </w:r>
      <w:r>
        <w:rPr>
          <w:sz w:val="24"/>
        </w:rPr>
        <w:t xml:space="preserve">his system is classified as </w:t>
      </w:r>
      <w:r w:rsidR="005975D5">
        <w:rPr>
          <w:sz w:val="24"/>
        </w:rPr>
        <w:t>Non-</w:t>
      </w:r>
      <w:r>
        <w:rPr>
          <w:sz w:val="24"/>
        </w:rPr>
        <w:t>R</w:t>
      </w:r>
      <w:r w:rsidR="005975D5">
        <w:rPr>
          <w:sz w:val="24"/>
        </w:rPr>
        <w:t>egulated system</w:t>
      </w:r>
      <w:r w:rsidRPr="006E60C9">
        <w:rPr>
          <w:sz w:val="24"/>
        </w:rPr>
        <w:t>.</w:t>
      </w:r>
    </w:p>
    <w:p w14:paraId="37EB7730" w14:textId="77777777" w:rsidR="005E2BB1" w:rsidRDefault="00C667D5" w:rsidP="005E2BB1">
      <w:pPr>
        <w:pStyle w:val="Indent1"/>
        <w:spacing w:after="240"/>
        <w:jc w:val="both"/>
      </w:pPr>
      <w:r w:rsidRPr="006E60C9">
        <w:rPr>
          <w:sz w:val="24"/>
        </w:rPr>
        <w:t>Note: This system is classified to be of the type COTS, configurable</w:t>
      </w:r>
      <w:r>
        <w:rPr>
          <w:szCs w:val="22"/>
        </w:rPr>
        <w:t xml:space="preserve">. </w:t>
      </w:r>
    </w:p>
    <w:p w14:paraId="5F482DD9" w14:textId="77777777" w:rsidR="005E2BB1" w:rsidRPr="007D3A34" w:rsidRDefault="005E2BB1" w:rsidP="005E2BB1">
      <w:pPr>
        <w:pStyle w:val="H1IndentItalic"/>
        <w:rPr>
          <w:i w:val="0"/>
        </w:rPr>
      </w:pPr>
    </w:p>
    <w:p w14:paraId="6F13CD9F" w14:textId="77777777" w:rsidR="005E2BB1" w:rsidRDefault="00C667D5" w:rsidP="005E2BB1">
      <w:pPr>
        <w:pStyle w:val="Heading2"/>
      </w:pPr>
      <w:bookmarkStart w:id="9" w:name="_Toc12002159"/>
      <w:bookmarkStart w:id="10" w:name="_Toc508531883"/>
      <w:bookmarkStart w:id="11" w:name="_Toc49758542"/>
      <w:bookmarkStart w:id="12" w:name="_Toc49911791"/>
      <w:bookmarkStart w:id="13" w:name="_Toc510509403"/>
      <w:bookmarkEnd w:id="5"/>
      <w:bookmarkEnd w:id="6"/>
      <w:bookmarkEnd w:id="7"/>
      <w:r>
        <w:t>Purpose</w:t>
      </w:r>
      <w:bookmarkEnd w:id="9"/>
    </w:p>
    <w:p w14:paraId="65C44D43" w14:textId="154081BC" w:rsidR="005E2BB1" w:rsidRPr="0086095F" w:rsidRDefault="00C667D5" w:rsidP="005E2BB1">
      <w:pPr>
        <w:pStyle w:val="Indent1"/>
        <w:jc w:val="both"/>
      </w:pPr>
      <w:r w:rsidRPr="002A69F7">
        <w:rPr>
          <w:sz w:val="24"/>
        </w:rPr>
        <w:t xml:space="preserve">The purpose of the Functional Requirements Specification shall be to define the functional requirements for </w:t>
      </w:r>
      <w:r w:rsidR="00F76C7E">
        <w:rPr>
          <w:sz w:val="24"/>
        </w:rPr>
        <w:t>Dablexa -Smartpack</w:t>
      </w:r>
      <w:r w:rsidR="00D3551F">
        <w:rPr>
          <w:sz w:val="24"/>
        </w:rPr>
        <w:t xml:space="preserve"> site</w:t>
      </w:r>
      <w:r w:rsidRPr="002A69F7">
        <w:rPr>
          <w:sz w:val="24"/>
        </w:rPr>
        <w:t>. The intended audience for this document shall be Project Team Members, and System Owner/Users who participate in the implementation, user acceptance and administration of this application</w:t>
      </w:r>
      <w:r w:rsidRPr="0086095F">
        <w:t>.</w:t>
      </w:r>
    </w:p>
    <w:p w14:paraId="36D4F0F6" w14:textId="77777777" w:rsidR="005E2BB1" w:rsidRPr="004E11AF" w:rsidRDefault="005E2BB1" w:rsidP="005E2BB1">
      <w:pPr>
        <w:pStyle w:val="Indent1"/>
        <w:rPr>
          <w:sz w:val="28"/>
        </w:rPr>
      </w:pPr>
    </w:p>
    <w:p w14:paraId="222CDD3E" w14:textId="77777777" w:rsidR="005E2BB1" w:rsidRPr="004E11AF" w:rsidRDefault="005E2BB1" w:rsidP="005E2BB1">
      <w:pPr>
        <w:pStyle w:val="Indent1"/>
        <w:ind w:left="0"/>
      </w:pPr>
    </w:p>
    <w:p w14:paraId="2E305F21" w14:textId="77777777" w:rsidR="005E2BB1" w:rsidRDefault="00C667D5">
      <w:pPr>
        <w:pStyle w:val="Heading2"/>
      </w:pPr>
      <w:bookmarkStart w:id="14" w:name="_Toc12002160"/>
      <w:r>
        <w:t>Scope</w:t>
      </w:r>
      <w:bookmarkEnd w:id="14"/>
    </w:p>
    <w:p w14:paraId="2A429AC3" w14:textId="3F41F86C" w:rsidR="005E2BB1" w:rsidRPr="00797040" w:rsidRDefault="00C667D5" w:rsidP="00FD37BD">
      <w:pPr>
        <w:pStyle w:val="Indent1"/>
        <w:rPr>
          <w:sz w:val="24"/>
        </w:rPr>
      </w:pPr>
      <w:r w:rsidRPr="004E11AF">
        <w:rPr>
          <w:sz w:val="24"/>
        </w:rPr>
        <w:t>The scope of this document is limited to the functional requirem</w:t>
      </w:r>
      <w:r>
        <w:rPr>
          <w:sz w:val="24"/>
        </w:rPr>
        <w:t xml:space="preserve">ents for </w:t>
      </w:r>
      <w:r w:rsidR="00D3551F">
        <w:rPr>
          <w:sz w:val="24"/>
        </w:rPr>
        <w:t>creation</w:t>
      </w:r>
      <w:r w:rsidR="00FD37BD">
        <w:rPr>
          <w:sz w:val="24"/>
        </w:rPr>
        <w:t xml:space="preserve"> of </w:t>
      </w:r>
      <w:r w:rsidR="00F76C7E">
        <w:rPr>
          <w:sz w:val="24"/>
        </w:rPr>
        <w:t>Dablexa -Smartpack</w:t>
      </w:r>
      <w:r w:rsidRPr="004E11AF">
        <w:rPr>
          <w:sz w:val="24"/>
        </w:rPr>
        <w:t xml:space="preserve"> website</w:t>
      </w:r>
      <w:r w:rsidR="00FD37BD">
        <w:rPr>
          <w:sz w:val="24"/>
        </w:rPr>
        <w:t xml:space="preserve"> </w:t>
      </w:r>
      <w:r w:rsidR="00FC6915">
        <w:rPr>
          <w:sz w:val="24"/>
        </w:rPr>
        <w:t>on</w:t>
      </w:r>
      <w:r w:rsidR="00FD37BD">
        <w:rPr>
          <w:sz w:val="24"/>
        </w:rPr>
        <w:t>to AEM</w:t>
      </w:r>
      <w:r w:rsidR="00FC6915">
        <w:rPr>
          <w:sz w:val="24"/>
        </w:rPr>
        <w:t xml:space="preserve"> platform</w:t>
      </w:r>
      <w:r>
        <w:rPr>
          <w:sz w:val="24"/>
        </w:rPr>
        <w:t>.</w:t>
      </w:r>
      <w:r w:rsidRPr="00797040">
        <w:rPr>
          <w:rFonts w:eastAsia="Calibri"/>
          <w:sz w:val="24"/>
          <w:szCs w:val="22"/>
        </w:rPr>
        <w:t xml:space="preserve"> </w:t>
      </w:r>
    </w:p>
    <w:p w14:paraId="5837FE3C" w14:textId="77777777" w:rsidR="005E2BB1" w:rsidRPr="00797040" w:rsidRDefault="005E2BB1" w:rsidP="005E2BB1">
      <w:pPr>
        <w:pStyle w:val="Indent1"/>
        <w:rPr>
          <w:b/>
          <w:sz w:val="24"/>
        </w:rPr>
      </w:pPr>
    </w:p>
    <w:p w14:paraId="77212400" w14:textId="5A811180" w:rsidR="005E2BB1" w:rsidRDefault="00C667D5" w:rsidP="005E2BB1">
      <w:pPr>
        <w:pStyle w:val="Indent1"/>
        <w:rPr>
          <w:ins w:id="15" w:author="Egalapati, Seetha Lakshmi" w:date="2019-06-28T12:01:00Z"/>
          <w:sz w:val="24"/>
        </w:rPr>
      </w:pPr>
      <w:r w:rsidRPr="00797040">
        <w:rPr>
          <w:sz w:val="24"/>
          <w:u w:val="single"/>
        </w:rPr>
        <w:t>Out of Scope</w:t>
      </w:r>
      <w:r w:rsidRPr="00797040">
        <w:rPr>
          <w:sz w:val="24"/>
        </w:rPr>
        <w:t>:</w:t>
      </w:r>
    </w:p>
    <w:p w14:paraId="24894D18" w14:textId="554EEE19" w:rsidR="009A4899" w:rsidRPr="009A4899" w:rsidRDefault="009A4899" w:rsidP="009A4899">
      <w:pPr>
        <w:pStyle w:val="Indent1"/>
        <w:numPr>
          <w:ilvl w:val="0"/>
          <w:numId w:val="26"/>
        </w:numPr>
        <w:rPr>
          <w:ins w:id="16" w:author="Egalapati, Seetha Lakshmi" w:date="2019-06-28T12:01:00Z"/>
          <w:sz w:val="24"/>
          <w:rPrChange w:id="17" w:author="Egalapati, Seetha Lakshmi" w:date="2019-06-28T12:03:00Z">
            <w:rPr>
              <w:ins w:id="18" w:author="Egalapati, Seetha Lakshmi" w:date="2019-06-28T12:01:00Z"/>
              <w:sz w:val="24"/>
              <w:u w:val="single"/>
            </w:rPr>
          </w:rPrChange>
        </w:rPr>
        <w:pPrChange w:id="19" w:author="Egalapati, Seetha Lakshmi" w:date="2019-06-28T12:03:00Z">
          <w:pPr>
            <w:pStyle w:val="Indent1"/>
          </w:pPr>
        </w:pPrChange>
      </w:pPr>
      <w:ins w:id="20" w:author="Egalapati, Seetha Lakshmi" w:date="2019-06-28T12:01:00Z">
        <w:r w:rsidRPr="009A4899">
          <w:rPr>
            <w:sz w:val="24"/>
            <w:rPrChange w:id="21" w:author="Egalapati, Seetha Lakshmi" w:date="2019-06-28T12:03:00Z">
              <w:rPr>
                <w:sz w:val="24"/>
                <w:u w:val="single"/>
              </w:rPr>
            </w:rPrChange>
          </w:rPr>
          <w:t>Search in footer is not required</w:t>
        </w:r>
      </w:ins>
    </w:p>
    <w:p w14:paraId="50111E6E" w14:textId="60ACD1F4" w:rsidR="009A4899" w:rsidRPr="009A4899" w:rsidRDefault="009A4899" w:rsidP="009A4899">
      <w:pPr>
        <w:pStyle w:val="Indent1"/>
        <w:numPr>
          <w:ilvl w:val="0"/>
          <w:numId w:val="26"/>
        </w:numPr>
        <w:rPr>
          <w:sz w:val="24"/>
          <w:rPrChange w:id="22" w:author="Egalapati, Seetha Lakshmi" w:date="2019-06-28T12:03:00Z">
            <w:rPr>
              <w:b/>
              <w:sz w:val="24"/>
            </w:rPr>
          </w:rPrChange>
        </w:rPr>
        <w:pPrChange w:id="23" w:author="Egalapati, Seetha Lakshmi" w:date="2019-06-28T12:03:00Z">
          <w:pPr>
            <w:pStyle w:val="Indent1"/>
          </w:pPr>
        </w:pPrChange>
      </w:pPr>
      <w:ins w:id="24" w:author="Egalapati, Seetha Lakshmi" w:date="2019-06-28T12:01:00Z">
        <w:r w:rsidRPr="009A4899">
          <w:rPr>
            <w:sz w:val="24"/>
            <w:rPrChange w:id="25" w:author="Egalapati, Seetha Lakshmi" w:date="2019-06-28T12:03:00Z">
              <w:rPr>
                <w:sz w:val="24"/>
                <w:u w:val="single"/>
              </w:rPr>
            </w:rPrChange>
          </w:rPr>
          <w:t>Classic UI su</w:t>
        </w:r>
      </w:ins>
      <w:ins w:id="26" w:author="Egalapati, Seetha Lakshmi" w:date="2019-06-28T12:02:00Z">
        <w:r w:rsidRPr="009A4899">
          <w:rPr>
            <w:sz w:val="24"/>
            <w:rPrChange w:id="27" w:author="Egalapati, Seetha Lakshmi" w:date="2019-06-28T12:03:00Z">
              <w:rPr>
                <w:sz w:val="24"/>
                <w:u w:val="single"/>
              </w:rPr>
            </w:rPrChange>
          </w:rPr>
          <w:t>pport is not requi</w:t>
        </w:r>
      </w:ins>
      <w:ins w:id="28" w:author="Egalapati, Seetha Lakshmi" w:date="2019-06-28T12:04:00Z">
        <w:r>
          <w:rPr>
            <w:sz w:val="24"/>
          </w:rPr>
          <w:t>r</w:t>
        </w:r>
      </w:ins>
      <w:ins w:id="29" w:author="Egalapati, Seetha Lakshmi" w:date="2019-06-28T12:02:00Z">
        <w:r w:rsidRPr="009A4899">
          <w:rPr>
            <w:sz w:val="24"/>
            <w:rPrChange w:id="30" w:author="Egalapati, Seetha Lakshmi" w:date="2019-06-28T12:03:00Z">
              <w:rPr>
                <w:sz w:val="24"/>
                <w:u w:val="single"/>
              </w:rPr>
            </w:rPrChange>
          </w:rPr>
          <w:t>ed</w:t>
        </w:r>
      </w:ins>
    </w:p>
    <w:p w14:paraId="4D6F1CE5" w14:textId="77777777" w:rsidR="005E2BB1" w:rsidRPr="00B21C04" w:rsidRDefault="00C667D5" w:rsidP="00950F01">
      <w:pPr>
        <w:pStyle w:val="Indent1"/>
        <w:numPr>
          <w:ilvl w:val="0"/>
          <w:numId w:val="26"/>
        </w:numPr>
        <w:rPr>
          <w:sz w:val="24"/>
        </w:rPr>
      </w:pPr>
      <w:r w:rsidRPr="00797040">
        <w:rPr>
          <w:sz w:val="24"/>
        </w:rPr>
        <w:t>No Data Migration required</w:t>
      </w:r>
    </w:p>
    <w:p w14:paraId="3AB451A3" w14:textId="77777777" w:rsidR="005E2BB1" w:rsidRPr="00B21C04" w:rsidRDefault="00C667D5" w:rsidP="00950F01">
      <w:pPr>
        <w:pStyle w:val="Indent1"/>
        <w:numPr>
          <w:ilvl w:val="0"/>
          <w:numId w:val="26"/>
        </w:numPr>
        <w:rPr>
          <w:sz w:val="24"/>
        </w:rPr>
      </w:pPr>
      <w:r w:rsidRPr="00797040">
        <w:rPr>
          <w:sz w:val="24"/>
        </w:rPr>
        <w:t>No security changes required</w:t>
      </w:r>
    </w:p>
    <w:p w14:paraId="32ACA8E4" w14:textId="77777777" w:rsidR="005E2BB1" w:rsidRPr="00B21C04" w:rsidRDefault="00C667D5" w:rsidP="00950F01">
      <w:pPr>
        <w:pStyle w:val="Indent1"/>
        <w:numPr>
          <w:ilvl w:val="0"/>
          <w:numId w:val="26"/>
        </w:numPr>
        <w:rPr>
          <w:sz w:val="24"/>
        </w:rPr>
      </w:pPr>
      <w:r w:rsidRPr="00797040">
        <w:rPr>
          <w:sz w:val="24"/>
        </w:rPr>
        <w:t>No Interfaces Impact</w:t>
      </w:r>
    </w:p>
    <w:p w14:paraId="24D80208" w14:textId="77777777" w:rsidR="005E2BB1" w:rsidRPr="00B21C04" w:rsidRDefault="00C667D5" w:rsidP="00950F01">
      <w:pPr>
        <w:pStyle w:val="Indent1"/>
        <w:numPr>
          <w:ilvl w:val="0"/>
          <w:numId w:val="26"/>
        </w:numPr>
        <w:rPr>
          <w:sz w:val="24"/>
        </w:rPr>
      </w:pPr>
      <w:r w:rsidRPr="00797040">
        <w:rPr>
          <w:sz w:val="24"/>
        </w:rPr>
        <w:t>No SOX Impact</w:t>
      </w:r>
    </w:p>
    <w:p w14:paraId="0DD2A029" w14:textId="77777777" w:rsidR="005E2BB1" w:rsidRPr="00B21C04" w:rsidRDefault="00C667D5" w:rsidP="00950F01">
      <w:pPr>
        <w:pStyle w:val="Indent1"/>
        <w:numPr>
          <w:ilvl w:val="0"/>
          <w:numId w:val="26"/>
        </w:numPr>
        <w:rPr>
          <w:sz w:val="24"/>
        </w:rPr>
      </w:pPr>
      <w:r w:rsidRPr="00797040">
        <w:rPr>
          <w:sz w:val="24"/>
        </w:rPr>
        <w:t>No Privacy Impact</w:t>
      </w:r>
    </w:p>
    <w:p w14:paraId="645701A9" w14:textId="77777777" w:rsidR="005E2BB1" w:rsidRPr="00B21C04" w:rsidRDefault="00C667D5" w:rsidP="00950F01">
      <w:pPr>
        <w:pStyle w:val="Indent1"/>
        <w:numPr>
          <w:ilvl w:val="0"/>
          <w:numId w:val="26"/>
        </w:numPr>
        <w:rPr>
          <w:sz w:val="24"/>
        </w:rPr>
      </w:pPr>
      <w:r w:rsidRPr="00797040">
        <w:rPr>
          <w:sz w:val="24"/>
        </w:rPr>
        <w:t>No Security Impact</w:t>
      </w:r>
    </w:p>
    <w:p w14:paraId="78E79625" w14:textId="77777777" w:rsidR="005E2BB1" w:rsidRPr="00B21C04" w:rsidRDefault="00C667D5" w:rsidP="00950F01">
      <w:pPr>
        <w:pStyle w:val="Indent1"/>
        <w:numPr>
          <w:ilvl w:val="0"/>
          <w:numId w:val="26"/>
        </w:numPr>
        <w:rPr>
          <w:sz w:val="24"/>
        </w:rPr>
      </w:pPr>
      <w:r w:rsidRPr="00797040">
        <w:rPr>
          <w:sz w:val="24"/>
        </w:rPr>
        <w:t>No User Training required</w:t>
      </w:r>
    </w:p>
    <w:p w14:paraId="6777FCE7" w14:textId="77777777" w:rsidR="005E2BB1" w:rsidRPr="00B21C04" w:rsidRDefault="00C667D5" w:rsidP="00950F01">
      <w:pPr>
        <w:pStyle w:val="Indent1"/>
        <w:numPr>
          <w:ilvl w:val="0"/>
          <w:numId w:val="26"/>
        </w:numPr>
        <w:rPr>
          <w:sz w:val="24"/>
        </w:rPr>
      </w:pPr>
      <w:r w:rsidRPr="00797040">
        <w:rPr>
          <w:sz w:val="24"/>
        </w:rPr>
        <w:t>No Performance Testing required</w:t>
      </w:r>
    </w:p>
    <w:p w14:paraId="012E26AD" w14:textId="77777777" w:rsidR="005E2BB1" w:rsidRPr="004E11AF" w:rsidRDefault="00C667D5" w:rsidP="00950F01">
      <w:pPr>
        <w:pStyle w:val="Indent1"/>
        <w:numPr>
          <w:ilvl w:val="0"/>
          <w:numId w:val="26"/>
        </w:numPr>
        <w:rPr>
          <w:sz w:val="24"/>
        </w:rPr>
      </w:pPr>
      <w:r w:rsidRPr="00797040">
        <w:rPr>
          <w:sz w:val="24"/>
        </w:rPr>
        <w:t>No decommissioning required</w:t>
      </w:r>
    </w:p>
    <w:p w14:paraId="628E7EE1" w14:textId="77777777" w:rsidR="005E2BB1" w:rsidRDefault="00C667D5">
      <w:pPr>
        <w:pStyle w:val="Heading2"/>
      </w:pPr>
      <w:bookmarkStart w:id="31" w:name="_Toc12002161"/>
      <w:r>
        <w:lastRenderedPageBreak/>
        <w:t>Acronyms and Definitions</w:t>
      </w:r>
      <w:bookmarkEnd w:id="31"/>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0"/>
        <w:gridCol w:w="6120"/>
      </w:tblGrid>
      <w:tr w:rsidR="0083304E" w14:paraId="3628443F" w14:textId="77777777" w:rsidTr="005E2BB1">
        <w:tc>
          <w:tcPr>
            <w:tcW w:w="2700" w:type="dxa"/>
            <w:shd w:val="clear" w:color="auto" w:fill="D9D9D9" w:themeFill="background1" w:themeFillShade="D9"/>
          </w:tcPr>
          <w:p w14:paraId="0FA67B3F" w14:textId="77777777" w:rsidR="005E2BB1" w:rsidRPr="00363574" w:rsidRDefault="00C667D5" w:rsidP="005E2BB1">
            <w:pPr>
              <w:pStyle w:val="TableHeaderText"/>
              <w:rPr>
                <w:szCs w:val="24"/>
              </w:rPr>
            </w:pPr>
            <w:r>
              <w:rPr>
                <w:szCs w:val="24"/>
              </w:rPr>
              <w:t>Term</w:t>
            </w:r>
          </w:p>
        </w:tc>
        <w:tc>
          <w:tcPr>
            <w:tcW w:w="6120" w:type="dxa"/>
            <w:shd w:val="clear" w:color="auto" w:fill="D9D9D9" w:themeFill="background1" w:themeFillShade="D9"/>
          </w:tcPr>
          <w:p w14:paraId="00D2E859" w14:textId="77777777" w:rsidR="005E2BB1" w:rsidRPr="00363574" w:rsidRDefault="00C667D5" w:rsidP="005E2BB1">
            <w:pPr>
              <w:pStyle w:val="TableHeaderText"/>
              <w:rPr>
                <w:szCs w:val="24"/>
              </w:rPr>
            </w:pPr>
            <w:r w:rsidRPr="00363574">
              <w:rPr>
                <w:szCs w:val="24"/>
              </w:rPr>
              <w:t>Definition</w:t>
            </w:r>
          </w:p>
        </w:tc>
      </w:tr>
      <w:tr w:rsidR="0083304E" w14:paraId="3340A428" w14:textId="77777777" w:rsidTr="005E2BB1">
        <w:tc>
          <w:tcPr>
            <w:tcW w:w="2700" w:type="dxa"/>
          </w:tcPr>
          <w:p w14:paraId="41CEFB48" w14:textId="77777777" w:rsidR="005E2BB1" w:rsidRPr="00363574" w:rsidRDefault="00C667D5" w:rsidP="005E2BB1">
            <w:pPr>
              <w:pStyle w:val="TableText"/>
              <w:rPr>
                <w:bCs/>
                <w:sz w:val="24"/>
                <w:szCs w:val="24"/>
              </w:rPr>
            </w:pPr>
            <w:r w:rsidRPr="00363574">
              <w:rPr>
                <w:bCs/>
                <w:sz w:val="24"/>
                <w:szCs w:val="24"/>
              </w:rPr>
              <w:t>AEM</w:t>
            </w:r>
          </w:p>
        </w:tc>
        <w:tc>
          <w:tcPr>
            <w:tcW w:w="6120" w:type="dxa"/>
          </w:tcPr>
          <w:p w14:paraId="3C8AC8A8" w14:textId="77777777" w:rsidR="005E2BB1" w:rsidRPr="00363574" w:rsidRDefault="00C667D5" w:rsidP="005E2BB1">
            <w:pPr>
              <w:pStyle w:val="TableText"/>
              <w:jc w:val="both"/>
              <w:rPr>
                <w:bCs/>
                <w:sz w:val="24"/>
                <w:szCs w:val="24"/>
              </w:rPr>
            </w:pPr>
            <w:r w:rsidRPr="00363574">
              <w:rPr>
                <w:bCs/>
                <w:sz w:val="24"/>
                <w:szCs w:val="24"/>
              </w:rPr>
              <w:t>Adobe Experience Manager, the product group that Adobe belongs to and the product offering for the AIS platform</w:t>
            </w:r>
          </w:p>
        </w:tc>
      </w:tr>
      <w:tr w:rsidR="0083304E" w14:paraId="1D3B10F6" w14:textId="77777777" w:rsidTr="005E2BB1">
        <w:tc>
          <w:tcPr>
            <w:tcW w:w="2700" w:type="dxa"/>
          </w:tcPr>
          <w:p w14:paraId="51E6652D" w14:textId="77777777" w:rsidR="005E2BB1" w:rsidRPr="00363574" w:rsidRDefault="00C667D5" w:rsidP="005E2BB1">
            <w:pPr>
              <w:pStyle w:val="TableText"/>
              <w:rPr>
                <w:sz w:val="24"/>
                <w:szCs w:val="24"/>
              </w:rPr>
            </w:pPr>
            <w:r w:rsidRPr="00363574">
              <w:rPr>
                <w:sz w:val="24"/>
                <w:szCs w:val="24"/>
              </w:rPr>
              <w:t>AIS</w:t>
            </w:r>
          </w:p>
        </w:tc>
        <w:tc>
          <w:tcPr>
            <w:tcW w:w="6120" w:type="dxa"/>
          </w:tcPr>
          <w:p w14:paraId="0EC4569A" w14:textId="77777777" w:rsidR="005E2BB1" w:rsidRPr="00363574" w:rsidRDefault="00C667D5" w:rsidP="005E2BB1">
            <w:pPr>
              <w:pStyle w:val="TableText"/>
              <w:jc w:val="both"/>
              <w:rPr>
                <w:sz w:val="24"/>
                <w:szCs w:val="24"/>
              </w:rPr>
            </w:pPr>
            <w:r w:rsidRPr="00363574">
              <w:rPr>
                <w:sz w:val="24"/>
                <w:szCs w:val="24"/>
              </w:rPr>
              <w:t>Abbott Internet Services, the functional area of BTS</w:t>
            </w:r>
          </w:p>
        </w:tc>
      </w:tr>
      <w:tr w:rsidR="0083304E" w14:paraId="087CF604" w14:textId="77777777" w:rsidTr="005E2BB1">
        <w:tc>
          <w:tcPr>
            <w:tcW w:w="2700" w:type="dxa"/>
          </w:tcPr>
          <w:p w14:paraId="7E067DFD" w14:textId="77777777" w:rsidR="005E2BB1" w:rsidRPr="00363574" w:rsidRDefault="00C667D5" w:rsidP="005E2BB1">
            <w:pPr>
              <w:pStyle w:val="TableText"/>
              <w:rPr>
                <w:sz w:val="24"/>
                <w:szCs w:val="24"/>
              </w:rPr>
            </w:pPr>
            <w:r>
              <w:rPr>
                <w:bCs/>
                <w:sz w:val="24"/>
                <w:szCs w:val="24"/>
              </w:rPr>
              <w:t xml:space="preserve">AEM </w:t>
            </w:r>
            <w:r w:rsidRPr="00363574">
              <w:rPr>
                <w:bCs/>
                <w:sz w:val="24"/>
                <w:szCs w:val="24"/>
              </w:rPr>
              <w:t>Component</w:t>
            </w:r>
          </w:p>
        </w:tc>
        <w:tc>
          <w:tcPr>
            <w:tcW w:w="6120" w:type="dxa"/>
          </w:tcPr>
          <w:p w14:paraId="5A1C3DD5" w14:textId="77777777" w:rsidR="005E2BB1" w:rsidRPr="00363574" w:rsidRDefault="00C667D5" w:rsidP="005E2BB1">
            <w:pPr>
              <w:pStyle w:val="TableText"/>
              <w:jc w:val="both"/>
              <w:rPr>
                <w:sz w:val="24"/>
                <w:szCs w:val="24"/>
              </w:rPr>
            </w:pPr>
            <w:r w:rsidRPr="00363574">
              <w:rPr>
                <w:bCs/>
                <w:sz w:val="24"/>
                <w:szCs w:val="24"/>
              </w:rPr>
              <w:t>AEM code that renders content and/or provided functionality. Used to create web pages</w:t>
            </w:r>
          </w:p>
        </w:tc>
      </w:tr>
      <w:tr w:rsidR="0083304E" w14:paraId="69E237C8" w14:textId="77777777" w:rsidTr="005E2BB1">
        <w:tc>
          <w:tcPr>
            <w:tcW w:w="2700" w:type="dxa"/>
          </w:tcPr>
          <w:p w14:paraId="3CF69E91" w14:textId="77777777" w:rsidR="005E2BB1" w:rsidRPr="00363574" w:rsidRDefault="00C667D5" w:rsidP="005E2BB1">
            <w:pPr>
              <w:pStyle w:val="TableText"/>
              <w:rPr>
                <w:bCs/>
                <w:sz w:val="24"/>
                <w:szCs w:val="24"/>
              </w:rPr>
            </w:pPr>
            <w:r>
              <w:rPr>
                <w:bCs/>
                <w:sz w:val="24"/>
                <w:szCs w:val="24"/>
              </w:rPr>
              <w:t>COTS</w:t>
            </w:r>
          </w:p>
        </w:tc>
        <w:tc>
          <w:tcPr>
            <w:tcW w:w="6120" w:type="dxa"/>
          </w:tcPr>
          <w:p w14:paraId="5C2DF378" w14:textId="1DF94DBC" w:rsidR="005E2BB1" w:rsidRPr="00363574" w:rsidRDefault="00C667D5" w:rsidP="005E2BB1">
            <w:pPr>
              <w:pStyle w:val="TableText"/>
              <w:jc w:val="both"/>
              <w:rPr>
                <w:bCs/>
                <w:sz w:val="24"/>
                <w:szCs w:val="24"/>
              </w:rPr>
            </w:pPr>
            <w:r>
              <w:rPr>
                <w:bCs/>
                <w:sz w:val="24"/>
                <w:szCs w:val="24"/>
              </w:rPr>
              <w:t>Commercial of</w:t>
            </w:r>
            <w:r w:rsidR="00065F35">
              <w:rPr>
                <w:bCs/>
                <w:sz w:val="24"/>
                <w:szCs w:val="24"/>
              </w:rPr>
              <w:t>f</w:t>
            </w:r>
            <w:r>
              <w:rPr>
                <w:bCs/>
                <w:sz w:val="24"/>
                <w:szCs w:val="24"/>
              </w:rPr>
              <w:t xml:space="preserve"> the Shelf</w:t>
            </w:r>
          </w:p>
        </w:tc>
      </w:tr>
      <w:tr w:rsidR="0083304E" w14:paraId="6519DBC7" w14:textId="77777777" w:rsidTr="005E2BB1">
        <w:tc>
          <w:tcPr>
            <w:tcW w:w="2700" w:type="dxa"/>
          </w:tcPr>
          <w:p w14:paraId="2682D0CB" w14:textId="77777777" w:rsidR="005E2BB1" w:rsidRPr="00363574" w:rsidRDefault="00C667D5" w:rsidP="005E2BB1">
            <w:pPr>
              <w:pStyle w:val="TableText"/>
              <w:rPr>
                <w:bCs/>
                <w:sz w:val="24"/>
                <w:szCs w:val="24"/>
              </w:rPr>
            </w:pPr>
            <w:r>
              <w:rPr>
                <w:bCs/>
                <w:sz w:val="24"/>
                <w:szCs w:val="24"/>
              </w:rPr>
              <w:t>Content Author</w:t>
            </w:r>
          </w:p>
        </w:tc>
        <w:tc>
          <w:tcPr>
            <w:tcW w:w="6120" w:type="dxa"/>
          </w:tcPr>
          <w:p w14:paraId="0390CD1F" w14:textId="77777777" w:rsidR="005E2BB1" w:rsidRPr="00363574" w:rsidRDefault="00C667D5" w:rsidP="005E2BB1">
            <w:pPr>
              <w:pStyle w:val="TableText"/>
              <w:jc w:val="both"/>
              <w:rPr>
                <w:bCs/>
                <w:sz w:val="24"/>
                <w:szCs w:val="24"/>
              </w:rPr>
            </w:pPr>
            <w:r w:rsidRPr="00363574">
              <w:rPr>
                <w:sz w:val="24"/>
                <w:szCs w:val="24"/>
              </w:rPr>
              <w:t>Author has privileges to add/edit content in each component that will be displayed on the website.</w:t>
            </w:r>
          </w:p>
        </w:tc>
      </w:tr>
      <w:tr w:rsidR="0083304E" w14:paraId="7042F776" w14:textId="77777777" w:rsidTr="005E2BB1">
        <w:tc>
          <w:tcPr>
            <w:tcW w:w="2700" w:type="dxa"/>
          </w:tcPr>
          <w:p w14:paraId="2C114001" w14:textId="77777777" w:rsidR="005E2BB1" w:rsidRPr="00363574" w:rsidRDefault="00C667D5" w:rsidP="005E2BB1">
            <w:pPr>
              <w:pStyle w:val="TableText"/>
              <w:rPr>
                <w:bCs/>
                <w:sz w:val="24"/>
                <w:szCs w:val="24"/>
              </w:rPr>
            </w:pPr>
            <w:r w:rsidRPr="00363574">
              <w:rPr>
                <w:bCs/>
                <w:sz w:val="24"/>
                <w:szCs w:val="24"/>
              </w:rPr>
              <w:t>CMS</w:t>
            </w:r>
          </w:p>
        </w:tc>
        <w:tc>
          <w:tcPr>
            <w:tcW w:w="6120" w:type="dxa"/>
          </w:tcPr>
          <w:p w14:paraId="2CD1309E" w14:textId="77777777" w:rsidR="005E2BB1" w:rsidRPr="00363574" w:rsidRDefault="00C667D5" w:rsidP="005E2BB1">
            <w:pPr>
              <w:pStyle w:val="TableText"/>
              <w:jc w:val="both"/>
              <w:rPr>
                <w:bCs/>
                <w:sz w:val="24"/>
                <w:szCs w:val="24"/>
              </w:rPr>
            </w:pPr>
            <w:r w:rsidRPr="00363574">
              <w:rPr>
                <w:bCs/>
                <w:sz w:val="24"/>
                <w:szCs w:val="24"/>
              </w:rPr>
              <w:t>Content Management System</w:t>
            </w:r>
          </w:p>
        </w:tc>
      </w:tr>
      <w:tr w:rsidR="0083304E" w14:paraId="05D28846" w14:textId="77777777" w:rsidTr="005E2BB1">
        <w:tc>
          <w:tcPr>
            <w:tcW w:w="2700" w:type="dxa"/>
          </w:tcPr>
          <w:p w14:paraId="541C5071" w14:textId="77777777" w:rsidR="005E2BB1" w:rsidRPr="00363574" w:rsidRDefault="00C667D5" w:rsidP="005E2BB1">
            <w:pPr>
              <w:pStyle w:val="TableText"/>
              <w:rPr>
                <w:bCs/>
                <w:sz w:val="24"/>
                <w:szCs w:val="24"/>
              </w:rPr>
            </w:pPr>
            <w:r>
              <w:rPr>
                <w:bCs/>
                <w:sz w:val="24"/>
                <w:szCs w:val="24"/>
              </w:rPr>
              <w:t>CTA</w:t>
            </w:r>
          </w:p>
        </w:tc>
        <w:tc>
          <w:tcPr>
            <w:tcW w:w="6120" w:type="dxa"/>
          </w:tcPr>
          <w:p w14:paraId="5D46F284" w14:textId="77777777" w:rsidR="005E2BB1" w:rsidRPr="00363574" w:rsidRDefault="00C667D5" w:rsidP="005E2BB1">
            <w:pPr>
              <w:pStyle w:val="TableText"/>
              <w:jc w:val="both"/>
              <w:rPr>
                <w:bCs/>
                <w:sz w:val="24"/>
                <w:szCs w:val="24"/>
              </w:rPr>
            </w:pPr>
            <w:r>
              <w:rPr>
                <w:bCs/>
                <w:sz w:val="24"/>
                <w:szCs w:val="24"/>
              </w:rPr>
              <w:t>Call-To-Action</w:t>
            </w:r>
          </w:p>
        </w:tc>
      </w:tr>
      <w:tr w:rsidR="0083304E" w14:paraId="11CED530" w14:textId="77777777" w:rsidTr="005E2BB1">
        <w:tc>
          <w:tcPr>
            <w:tcW w:w="2700" w:type="dxa"/>
          </w:tcPr>
          <w:p w14:paraId="78C2A27E" w14:textId="77777777" w:rsidR="005E2BB1" w:rsidRDefault="00C667D5" w:rsidP="005E2BB1">
            <w:pPr>
              <w:pStyle w:val="TableText"/>
              <w:rPr>
                <w:bCs/>
                <w:sz w:val="24"/>
                <w:szCs w:val="24"/>
              </w:rPr>
            </w:pPr>
            <w:r>
              <w:rPr>
                <w:bCs/>
                <w:sz w:val="24"/>
                <w:szCs w:val="24"/>
              </w:rPr>
              <w:t>DAM</w:t>
            </w:r>
          </w:p>
        </w:tc>
        <w:tc>
          <w:tcPr>
            <w:tcW w:w="6120" w:type="dxa"/>
          </w:tcPr>
          <w:p w14:paraId="5DE0BD66" w14:textId="77777777" w:rsidR="005E2BB1" w:rsidRDefault="00C667D5" w:rsidP="005E2BB1">
            <w:pPr>
              <w:pStyle w:val="TableText"/>
              <w:jc w:val="both"/>
              <w:rPr>
                <w:bCs/>
                <w:sz w:val="24"/>
                <w:szCs w:val="24"/>
              </w:rPr>
            </w:pPr>
            <w:r>
              <w:rPr>
                <w:bCs/>
                <w:sz w:val="24"/>
                <w:szCs w:val="24"/>
              </w:rPr>
              <w:t xml:space="preserve">Digital Asset Management </w:t>
            </w:r>
            <w:r w:rsidRPr="006E1757">
              <w:rPr>
                <w:bCs/>
                <w:sz w:val="24"/>
                <w:szCs w:val="24"/>
              </w:rPr>
              <w:t xml:space="preserve">platform </w:t>
            </w:r>
            <w:r>
              <w:rPr>
                <w:bCs/>
                <w:sz w:val="24"/>
                <w:szCs w:val="24"/>
              </w:rPr>
              <w:t>which acts as</w:t>
            </w:r>
            <w:r w:rsidRPr="006E1757">
              <w:rPr>
                <w:bCs/>
                <w:sz w:val="24"/>
                <w:szCs w:val="24"/>
              </w:rPr>
              <w:t xml:space="preserve"> a central hub for organizing, storing, and retrieving rich media </w:t>
            </w:r>
            <w:r>
              <w:rPr>
                <w:bCs/>
                <w:sz w:val="24"/>
                <w:szCs w:val="24"/>
              </w:rPr>
              <w:t>for AEM.</w:t>
            </w:r>
          </w:p>
        </w:tc>
      </w:tr>
      <w:tr w:rsidR="0083304E" w14:paraId="2137F838" w14:textId="77777777" w:rsidTr="005E2BB1">
        <w:tc>
          <w:tcPr>
            <w:tcW w:w="2700" w:type="dxa"/>
          </w:tcPr>
          <w:p w14:paraId="46D551D4" w14:textId="77777777" w:rsidR="005E2BB1" w:rsidRDefault="00C667D5" w:rsidP="005E2BB1">
            <w:pPr>
              <w:pStyle w:val="TableText"/>
              <w:rPr>
                <w:bCs/>
                <w:sz w:val="24"/>
                <w:szCs w:val="24"/>
              </w:rPr>
            </w:pPr>
            <w:r w:rsidRPr="00363574">
              <w:rPr>
                <w:bCs/>
                <w:sz w:val="24"/>
                <w:szCs w:val="24"/>
              </w:rPr>
              <w:t>FRS</w:t>
            </w:r>
          </w:p>
        </w:tc>
        <w:tc>
          <w:tcPr>
            <w:tcW w:w="6120" w:type="dxa"/>
          </w:tcPr>
          <w:p w14:paraId="00B0FF1F" w14:textId="77777777" w:rsidR="005E2BB1" w:rsidRDefault="00C667D5" w:rsidP="005E2BB1">
            <w:pPr>
              <w:pStyle w:val="TableText"/>
              <w:jc w:val="both"/>
              <w:rPr>
                <w:bCs/>
                <w:sz w:val="24"/>
                <w:szCs w:val="24"/>
              </w:rPr>
            </w:pPr>
            <w:r w:rsidRPr="00363574">
              <w:rPr>
                <w:bCs/>
                <w:sz w:val="24"/>
                <w:szCs w:val="24"/>
              </w:rPr>
              <w:t>Functional Requirements Specification</w:t>
            </w:r>
          </w:p>
        </w:tc>
      </w:tr>
      <w:tr w:rsidR="0083304E" w14:paraId="786E50F2" w14:textId="77777777" w:rsidTr="005E2BB1">
        <w:tc>
          <w:tcPr>
            <w:tcW w:w="2700" w:type="dxa"/>
          </w:tcPr>
          <w:p w14:paraId="7B3A3968" w14:textId="77777777" w:rsidR="005E2BB1" w:rsidRPr="00363574" w:rsidRDefault="00C667D5" w:rsidP="005E2BB1">
            <w:pPr>
              <w:pStyle w:val="TableText"/>
              <w:rPr>
                <w:bCs/>
                <w:sz w:val="24"/>
                <w:szCs w:val="24"/>
              </w:rPr>
            </w:pPr>
            <w:r w:rsidRPr="00916862">
              <w:rPr>
                <w:sz w:val="24"/>
              </w:rPr>
              <w:t>GSA</w:t>
            </w:r>
          </w:p>
        </w:tc>
        <w:tc>
          <w:tcPr>
            <w:tcW w:w="6120" w:type="dxa"/>
          </w:tcPr>
          <w:p w14:paraId="03B957EA" w14:textId="77777777" w:rsidR="005E2BB1" w:rsidRPr="00363574" w:rsidRDefault="00C667D5" w:rsidP="005E2BB1">
            <w:pPr>
              <w:pStyle w:val="TableText"/>
              <w:jc w:val="both"/>
              <w:rPr>
                <w:bCs/>
                <w:sz w:val="24"/>
                <w:szCs w:val="24"/>
              </w:rPr>
            </w:pPr>
            <w:r w:rsidRPr="00916862">
              <w:rPr>
                <w:sz w:val="24"/>
              </w:rPr>
              <w:t>Google Search Appliance</w:t>
            </w:r>
          </w:p>
        </w:tc>
      </w:tr>
      <w:tr w:rsidR="0083304E" w14:paraId="6E4D31AF" w14:textId="77777777" w:rsidTr="005E2BB1">
        <w:tc>
          <w:tcPr>
            <w:tcW w:w="2700" w:type="dxa"/>
          </w:tcPr>
          <w:p w14:paraId="3B2442CF" w14:textId="77777777" w:rsidR="005E2BB1" w:rsidRPr="00363574" w:rsidRDefault="00C667D5" w:rsidP="005E2BB1">
            <w:pPr>
              <w:pStyle w:val="TableText"/>
              <w:rPr>
                <w:bCs/>
                <w:sz w:val="24"/>
                <w:szCs w:val="24"/>
              </w:rPr>
            </w:pPr>
            <w:r w:rsidRPr="00363574">
              <w:rPr>
                <w:bCs/>
                <w:sz w:val="24"/>
                <w:szCs w:val="24"/>
              </w:rPr>
              <w:t>FRS</w:t>
            </w:r>
          </w:p>
        </w:tc>
        <w:tc>
          <w:tcPr>
            <w:tcW w:w="6120" w:type="dxa"/>
          </w:tcPr>
          <w:p w14:paraId="7923D271" w14:textId="77777777" w:rsidR="005E2BB1" w:rsidRPr="00363574" w:rsidRDefault="00C667D5" w:rsidP="005E2BB1">
            <w:pPr>
              <w:pStyle w:val="TableText"/>
              <w:jc w:val="both"/>
              <w:rPr>
                <w:bCs/>
                <w:sz w:val="24"/>
                <w:szCs w:val="24"/>
              </w:rPr>
            </w:pPr>
            <w:r w:rsidRPr="00363574">
              <w:rPr>
                <w:bCs/>
                <w:sz w:val="24"/>
                <w:szCs w:val="24"/>
              </w:rPr>
              <w:t>Functional Requirements Specification</w:t>
            </w:r>
          </w:p>
        </w:tc>
      </w:tr>
      <w:tr w:rsidR="0083304E" w14:paraId="1E71310B" w14:textId="77777777" w:rsidTr="005E2BB1">
        <w:tc>
          <w:tcPr>
            <w:tcW w:w="2700" w:type="dxa"/>
          </w:tcPr>
          <w:p w14:paraId="2277F180" w14:textId="77777777" w:rsidR="005E2BB1" w:rsidRPr="00363574" w:rsidRDefault="00C667D5" w:rsidP="005E2BB1">
            <w:pPr>
              <w:pStyle w:val="TableText"/>
              <w:rPr>
                <w:bCs/>
                <w:sz w:val="24"/>
                <w:szCs w:val="24"/>
              </w:rPr>
            </w:pPr>
            <w:r w:rsidRPr="00916862">
              <w:rPr>
                <w:sz w:val="24"/>
              </w:rPr>
              <w:t>MRL</w:t>
            </w:r>
          </w:p>
        </w:tc>
        <w:tc>
          <w:tcPr>
            <w:tcW w:w="6120" w:type="dxa"/>
          </w:tcPr>
          <w:p w14:paraId="6E7876C4" w14:textId="77777777" w:rsidR="005E2BB1" w:rsidRPr="00363574" w:rsidRDefault="00C667D5" w:rsidP="005E2BB1">
            <w:pPr>
              <w:pStyle w:val="TableText"/>
              <w:jc w:val="both"/>
              <w:rPr>
                <w:bCs/>
                <w:sz w:val="24"/>
                <w:szCs w:val="24"/>
              </w:rPr>
            </w:pPr>
            <w:r w:rsidRPr="00916862">
              <w:rPr>
                <w:sz w:val="24"/>
              </w:rPr>
              <w:t>Medical, Regulatory, and/or Legal (approval).  The process in which marketing must complete before a digital asset can be released for public consumption.</w:t>
            </w:r>
          </w:p>
        </w:tc>
      </w:tr>
      <w:tr w:rsidR="00283883" w14:paraId="5E5D0C11" w14:textId="77777777" w:rsidTr="005E2BB1">
        <w:tc>
          <w:tcPr>
            <w:tcW w:w="2700" w:type="dxa"/>
          </w:tcPr>
          <w:p w14:paraId="2CFFCDC4" w14:textId="645EB7AB" w:rsidR="00283883" w:rsidRPr="00916862" w:rsidRDefault="00283883" w:rsidP="00283883">
            <w:pPr>
              <w:pStyle w:val="TableText"/>
              <w:rPr>
                <w:sz w:val="24"/>
              </w:rPr>
            </w:pPr>
            <w:r>
              <w:rPr>
                <w:bCs/>
              </w:rPr>
              <w:t>OOTB</w:t>
            </w:r>
          </w:p>
        </w:tc>
        <w:tc>
          <w:tcPr>
            <w:tcW w:w="6120" w:type="dxa"/>
          </w:tcPr>
          <w:p w14:paraId="6C85A6CE" w14:textId="20B8F70F" w:rsidR="00283883" w:rsidRPr="00916862" w:rsidRDefault="00283883" w:rsidP="00283883">
            <w:pPr>
              <w:pStyle w:val="TableText"/>
              <w:jc w:val="both"/>
              <w:rPr>
                <w:sz w:val="24"/>
              </w:rPr>
            </w:pPr>
            <w:r>
              <w:rPr>
                <w:bCs/>
              </w:rPr>
              <w:t>Out of The Box</w:t>
            </w:r>
          </w:p>
        </w:tc>
      </w:tr>
      <w:tr w:rsidR="00283883" w14:paraId="30D3D436" w14:textId="77777777" w:rsidTr="005E2BB1">
        <w:tc>
          <w:tcPr>
            <w:tcW w:w="2700" w:type="dxa"/>
          </w:tcPr>
          <w:p w14:paraId="6C6FD8DD" w14:textId="51C27FDF" w:rsidR="00283883" w:rsidRPr="00363574" w:rsidRDefault="00283883" w:rsidP="00283883">
            <w:pPr>
              <w:pStyle w:val="TableText"/>
              <w:rPr>
                <w:bCs/>
                <w:sz w:val="24"/>
                <w:szCs w:val="24"/>
              </w:rPr>
            </w:pPr>
            <w:r>
              <w:rPr>
                <w:bCs/>
              </w:rPr>
              <w:t>SOW</w:t>
            </w:r>
          </w:p>
        </w:tc>
        <w:tc>
          <w:tcPr>
            <w:tcW w:w="6120" w:type="dxa"/>
          </w:tcPr>
          <w:p w14:paraId="19DF913F" w14:textId="6641A8B3" w:rsidR="00283883" w:rsidRPr="00363574" w:rsidRDefault="00283883" w:rsidP="00283883">
            <w:pPr>
              <w:pStyle w:val="TableText"/>
              <w:jc w:val="both"/>
              <w:rPr>
                <w:bCs/>
                <w:sz w:val="24"/>
                <w:szCs w:val="24"/>
              </w:rPr>
            </w:pPr>
            <w:r>
              <w:rPr>
                <w:bCs/>
              </w:rPr>
              <w:t>Statement of Work</w:t>
            </w:r>
          </w:p>
        </w:tc>
      </w:tr>
      <w:tr w:rsidR="00283883" w14:paraId="2EDBE220" w14:textId="77777777" w:rsidTr="005E2BB1">
        <w:tc>
          <w:tcPr>
            <w:tcW w:w="2700" w:type="dxa"/>
          </w:tcPr>
          <w:p w14:paraId="4980E98B" w14:textId="774713B9" w:rsidR="00283883" w:rsidRPr="00363574" w:rsidRDefault="00283883" w:rsidP="00283883">
            <w:pPr>
              <w:pStyle w:val="TableText"/>
              <w:rPr>
                <w:bCs/>
                <w:sz w:val="24"/>
                <w:szCs w:val="24"/>
              </w:rPr>
            </w:pPr>
            <w:r>
              <w:rPr>
                <w:bCs/>
              </w:rPr>
              <w:t>SEO</w:t>
            </w:r>
          </w:p>
        </w:tc>
        <w:tc>
          <w:tcPr>
            <w:tcW w:w="6120" w:type="dxa"/>
          </w:tcPr>
          <w:p w14:paraId="718C4FBC" w14:textId="4E640E39" w:rsidR="00283883" w:rsidRPr="00363574" w:rsidRDefault="00283883" w:rsidP="00283883">
            <w:pPr>
              <w:pStyle w:val="TableText"/>
              <w:jc w:val="both"/>
              <w:rPr>
                <w:bCs/>
                <w:sz w:val="24"/>
                <w:szCs w:val="24"/>
              </w:rPr>
            </w:pPr>
            <w:r>
              <w:rPr>
                <w:bCs/>
              </w:rPr>
              <w:t>Search Engine Optimization</w:t>
            </w:r>
          </w:p>
        </w:tc>
      </w:tr>
      <w:tr w:rsidR="00283883" w14:paraId="0D9063FB" w14:textId="77777777" w:rsidTr="005E2BB1">
        <w:tc>
          <w:tcPr>
            <w:tcW w:w="2700" w:type="dxa"/>
          </w:tcPr>
          <w:p w14:paraId="447E9ECC" w14:textId="7BCC5CB8" w:rsidR="00283883" w:rsidRDefault="00283883" w:rsidP="00283883">
            <w:pPr>
              <w:pStyle w:val="TableText"/>
              <w:rPr>
                <w:sz w:val="24"/>
              </w:rPr>
            </w:pPr>
            <w:r>
              <w:rPr>
                <w:bCs/>
              </w:rPr>
              <w:t>GTM</w:t>
            </w:r>
          </w:p>
        </w:tc>
        <w:tc>
          <w:tcPr>
            <w:tcW w:w="6120" w:type="dxa"/>
          </w:tcPr>
          <w:p w14:paraId="489EC24A" w14:textId="33076340" w:rsidR="00283883" w:rsidRDefault="00283883" w:rsidP="00283883">
            <w:pPr>
              <w:pStyle w:val="TableText"/>
              <w:jc w:val="both"/>
              <w:rPr>
                <w:sz w:val="24"/>
              </w:rPr>
            </w:pPr>
            <w:r>
              <w:rPr>
                <w:bCs/>
              </w:rPr>
              <w:t>Google Tag Manager</w:t>
            </w:r>
          </w:p>
        </w:tc>
      </w:tr>
      <w:tr w:rsidR="00283883" w14:paraId="6706A70A" w14:textId="77777777" w:rsidTr="005E2BB1">
        <w:tc>
          <w:tcPr>
            <w:tcW w:w="2700" w:type="dxa"/>
          </w:tcPr>
          <w:p w14:paraId="77585884" w14:textId="262C4B32" w:rsidR="00283883" w:rsidRDefault="00283883" w:rsidP="00283883">
            <w:pPr>
              <w:pStyle w:val="TableText"/>
              <w:rPr>
                <w:sz w:val="24"/>
              </w:rPr>
            </w:pPr>
            <w:r>
              <w:rPr>
                <w:bCs/>
              </w:rPr>
              <w:t>Author</w:t>
            </w:r>
          </w:p>
        </w:tc>
        <w:tc>
          <w:tcPr>
            <w:tcW w:w="6120" w:type="dxa"/>
          </w:tcPr>
          <w:p w14:paraId="1348B2F9" w14:textId="16F1BB2F" w:rsidR="00283883" w:rsidRDefault="00283883" w:rsidP="00283883">
            <w:pPr>
              <w:pStyle w:val="TableText"/>
              <w:jc w:val="both"/>
              <w:rPr>
                <w:sz w:val="24"/>
              </w:rPr>
            </w:pPr>
            <w:r w:rsidRPr="0051478F">
              <w:t>Author</w:t>
            </w:r>
            <w:r>
              <w:t xml:space="preserve"> has privileges to add/edit content in each component that will be displayed on the website.</w:t>
            </w:r>
          </w:p>
        </w:tc>
      </w:tr>
    </w:tbl>
    <w:p w14:paraId="05430766" w14:textId="77777777" w:rsidR="005E2BB1" w:rsidRPr="004E11AF" w:rsidRDefault="005E2BB1" w:rsidP="005E2BB1">
      <w:pPr>
        <w:pStyle w:val="Indent1"/>
      </w:pPr>
    </w:p>
    <w:p w14:paraId="777F8295" w14:textId="77777777" w:rsidR="005E2BB1" w:rsidRDefault="00C667D5">
      <w:pPr>
        <w:pStyle w:val="Heading2"/>
      </w:pPr>
      <w:bookmarkStart w:id="32" w:name="_Toc12002162"/>
      <w:r>
        <w:t>References</w:t>
      </w:r>
      <w:bookmarkEnd w:id="32"/>
    </w:p>
    <w:tbl>
      <w:tblPr>
        <w:tblW w:w="9006" w:type="dxa"/>
        <w:tblInd w:w="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2224"/>
        <w:gridCol w:w="1980"/>
        <w:gridCol w:w="4802"/>
      </w:tblGrid>
      <w:tr w:rsidR="0083304E" w14:paraId="3E85063F" w14:textId="77777777" w:rsidTr="005E2BB1">
        <w:trPr>
          <w:cantSplit/>
          <w:trHeight w:val="419"/>
          <w:tblHeader/>
        </w:trPr>
        <w:tc>
          <w:tcPr>
            <w:tcW w:w="2224" w:type="dxa"/>
            <w:vAlign w:val="center"/>
          </w:tcPr>
          <w:p w14:paraId="71C1869C" w14:textId="77777777" w:rsidR="005E2BB1" w:rsidRPr="00916862" w:rsidRDefault="00C667D5" w:rsidP="005E2BB1">
            <w:pPr>
              <w:spacing w:before="80" w:after="40"/>
              <w:jc w:val="center"/>
              <w:rPr>
                <w:b/>
              </w:rPr>
            </w:pPr>
            <w:r w:rsidRPr="00916862">
              <w:rPr>
                <w:b/>
              </w:rPr>
              <w:t xml:space="preserve">Document </w:t>
            </w:r>
            <w:r>
              <w:rPr>
                <w:b/>
              </w:rPr>
              <w:t>ID</w:t>
            </w:r>
          </w:p>
        </w:tc>
        <w:tc>
          <w:tcPr>
            <w:tcW w:w="1980" w:type="dxa"/>
          </w:tcPr>
          <w:p w14:paraId="285611E0" w14:textId="77777777" w:rsidR="005E2BB1" w:rsidRPr="00916862" w:rsidRDefault="00C667D5" w:rsidP="005E2BB1">
            <w:pPr>
              <w:spacing w:before="80" w:after="40"/>
              <w:jc w:val="center"/>
              <w:rPr>
                <w:b/>
              </w:rPr>
            </w:pPr>
            <w:r>
              <w:rPr>
                <w:b/>
              </w:rPr>
              <w:t>Document Version</w:t>
            </w:r>
          </w:p>
        </w:tc>
        <w:tc>
          <w:tcPr>
            <w:tcW w:w="4802" w:type="dxa"/>
            <w:vAlign w:val="center"/>
          </w:tcPr>
          <w:p w14:paraId="08F873F4" w14:textId="77777777" w:rsidR="005E2BB1" w:rsidRPr="00916862" w:rsidRDefault="00C667D5" w:rsidP="005E2BB1">
            <w:pPr>
              <w:spacing w:before="80" w:after="40"/>
              <w:jc w:val="center"/>
              <w:rPr>
                <w:b/>
              </w:rPr>
            </w:pPr>
            <w:r w:rsidRPr="00916862">
              <w:rPr>
                <w:b/>
              </w:rPr>
              <w:t>Document Title</w:t>
            </w:r>
          </w:p>
        </w:tc>
      </w:tr>
      <w:tr w:rsidR="0083304E" w14:paraId="4654C535" w14:textId="77777777" w:rsidTr="005E2BB1">
        <w:trPr>
          <w:cantSplit/>
          <w:trHeight w:val="296"/>
        </w:trPr>
        <w:tc>
          <w:tcPr>
            <w:tcW w:w="2224" w:type="dxa"/>
          </w:tcPr>
          <w:p w14:paraId="104D77FB" w14:textId="77777777" w:rsidR="005E2BB1" w:rsidRPr="00916862" w:rsidRDefault="00C667D5" w:rsidP="005E2BB1">
            <w:pPr>
              <w:tabs>
                <w:tab w:val="decimal" w:pos="0"/>
              </w:tabs>
              <w:jc w:val="center"/>
            </w:pPr>
            <w:r>
              <w:t>BTSQC09.05</w:t>
            </w:r>
          </w:p>
        </w:tc>
        <w:tc>
          <w:tcPr>
            <w:tcW w:w="1980" w:type="dxa"/>
          </w:tcPr>
          <w:p w14:paraId="07008A8A" w14:textId="77777777" w:rsidR="005E2BB1" w:rsidRDefault="00C667D5" w:rsidP="005E2BB1">
            <w:pPr>
              <w:tabs>
                <w:tab w:val="decimal" w:pos="0"/>
              </w:tabs>
              <w:jc w:val="center"/>
            </w:pPr>
            <w:r>
              <w:t>v4</w:t>
            </w:r>
          </w:p>
        </w:tc>
        <w:tc>
          <w:tcPr>
            <w:tcW w:w="4802" w:type="dxa"/>
          </w:tcPr>
          <w:p w14:paraId="3ACF8602" w14:textId="77777777" w:rsidR="005E2BB1" w:rsidRPr="00916862" w:rsidRDefault="00C667D5" w:rsidP="005E2BB1">
            <w:pPr>
              <w:tabs>
                <w:tab w:val="decimal" w:pos="0"/>
              </w:tabs>
              <w:jc w:val="center"/>
            </w:pPr>
            <w:r>
              <w:t>BTS IT Computerized System Life Cycle</w:t>
            </w:r>
          </w:p>
        </w:tc>
      </w:tr>
    </w:tbl>
    <w:p w14:paraId="3D1E4ADC" w14:textId="77777777" w:rsidR="005E2BB1" w:rsidRPr="004E11AF" w:rsidRDefault="005E2BB1" w:rsidP="005E2BB1">
      <w:pPr>
        <w:pStyle w:val="Indent1"/>
        <w:ind w:left="0"/>
      </w:pPr>
    </w:p>
    <w:p w14:paraId="4E2AB423" w14:textId="77777777" w:rsidR="005E2BB1" w:rsidRPr="0007412B" w:rsidRDefault="00C667D5" w:rsidP="005E2BB1">
      <w:pPr>
        <w:pStyle w:val="Heading1"/>
        <w:rPr>
          <w:sz w:val="28"/>
          <w:szCs w:val="28"/>
        </w:rPr>
      </w:pPr>
      <w:bookmarkStart w:id="33" w:name="_Toc12002163"/>
      <w:r w:rsidRPr="0007412B">
        <w:rPr>
          <w:sz w:val="28"/>
          <w:szCs w:val="28"/>
        </w:rPr>
        <w:t>Overall Description</w:t>
      </w:r>
      <w:bookmarkEnd w:id="10"/>
      <w:bookmarkEnd w:id="11"/>
      <w:bookmarkEnd w:id="12"/>
      <w:bookmarkEnd w:id="13"/>
      <w:bookmarkEnd w:id="33"/>
    </w:p>
    <w:p w14:paraId="574D70DD" w14:textId="51C6F275" w:rsidR="005E2BB1" w:rsidRPr="004E11AF" w:rsidRDefault="00F76C7E" w:rsidP="005E2BB1">
      <w:pPr>
        <w:pStyle w:val="Indent1ListBullet"/>
        <w:numPr>
          <w:ilvl w:val="0"/>
          <w:numId w:val="0"/>
        </w:numPr>
        <w:ind w:left="720"/>
        <w:rPr>
          <w:sz w:val="24"/>
          <w:szCs w:val="24"/>
        </w:rPr>
      </w:pPr>
      <w:r>
        <w:rPr>
          <w:sz w:val="24"/>
          <w:szCs w:val="24"/>
        </w:rPr>
        <w:t>Dablexa -Smartpack</w:t>
      </w:r>
      <w:r w:rsidR="00C667D5">
        <w:rPr>
          <w:sz w:val="24"/>
          <w:szCs w:val="24"/>
        </w:rPr>
        <w:t xml:space="preserve"> </w:t>
      </w:r>
      <w:r w:rsidR="00C667D5" w:rsidRPr="004E11AF">
        <w:rPr>
          <w:sz w:val="24"/>
          <w:szCs w:val="24"/>
        </w:rPr>
        <w:t>website built on Adobe Experience Manager. This document consists of functional requirements that are essential while building the website.</w:t>
      </w:r>
    </w:p>
    <w:p w14:paraId="50EFB96F" w14:textId="77777777" w:rsidR="005E2BB1" w:rsidRPr="00D1204B" w:rsidRDefault="005E2BB1" w:rsidP="005E2BB1">
      <w:pPr>
        <w:rPr>
          <w:sz w:val="24"/>
        </w:rPr>
      </w:pPr>
    </w:p>
    <w:p w14:paraId="17A9A76D" w14:textId="77777777" w:rsidR="005E2BB1" w:rsidRDefault="00C667D5" w:rsidP="005E2BB1">
      <w:pPr>
        <w:pStyle w:val="Heading2"/>
      </w:pPr>
      <w:bookmarkStart w:id="34" w:name="_Toc508531884"/>
      <w:bookmarkStart w:id="35" w:name="_Toc49758543"/>
      <w:bookmarkStart w:id="36" w:name="_Toc49911792"/>
      <w:bookmarkStart w:id="37" w:name="_Toc510509404"/>
      <w:bookmarkStart w:id="38" w:name="_Toc12002164"/>
      <w:r w:rsidRPr="00F3504B">
        <w:lastRenderedPageBreak/>
        <w:t>Application</w:t>
      </w:r>
      <w:r>
        <w:t xml:space="preserve"> Perspective</w:t>
      </w:r>
      <w:bookmarkEnd w:id="34"/>
      <w:bookmarkEnd w:id="35"/>
      <w:bookmarkEnd w:id="36"/>
      <w:bookmarkEnd w:id="37"/>
      <w:bookmarkEnd w:id="38"/>
    </w:p>
    <w:p w14:paraId="6288BABD" w14:textId="77777777" w:rsidR="005E2BB1" w:rsidRPr="001D47A0" w:rsidRDefault="00C667D5" w:rsidP="005E2BB1">
      <w:pPr>
        <w:pStyle w:val="Heading3"/>
      </w:pPr>
      <w:bookmarkStart w:id="39" w:name="_Toc509931759"/>
      <w:bookmarkStart w:id="40" w:name="_Toc509931760"/>
      <w:bookmarkStart w:id="41" w:name="_Toc509931761"/>
      <w:bookmarkStart w:id="42" w:name="_Toc509931762"/>
      <w:bookmarkStart w:id="43" w:name="_Toc510509406"/>
      <w:bookmarkStart w:id="44" w:name="_Toc511049854"/>
      <w:bookmarkStart w:id="45" w:name="_Toc509931763"/>
      <w:bookmarkStart w:id="46" w:name="_Toc509931764"/>
      <w:bookmarkStart w:id="47" w:name="_Toc510509408"/>
      <w:bookmarkStart w:id="48" w:name="_Toc511049856"/>
      <w:bookmarkStart w:id="49" w:name="_Toc509931765"/>
      <w:bookmarkStart w:id="50" w:name="_Toc509931766"/>
      <w:bookmarkStart w:id="51" w:name="_Toc510509410"/>
      <w:bookmarkStart w:id="52" w:name="_Toc511049858"/>
      <w:bookmarkStart w:id="53" w:name="_Toc509931767"/>
      <w:bookmarkStart w:id="54" w:name="_Toc509931768"/>
      <w:bookmarkStart w:id="55" w:name="_Toc510509412"/>
      <w:bookmarkStart w:id="56" w:name="_Toc511049860"/>
      <w:bookmarkStart w:id="57" w:name="_Toc509931769"/>
      <w:bookmarkStart w:id="58" w:name="_Toc509931770"/>
      <w:bookmarkStart w:id="59" w:name="_Toc510509414"/>
      <w:bookmarkStart w:id="60" w:name="_Toc511049862"/>
      <w:bookmarkStart w:id="61" w:name="_Toc509931771"/>
      <w:bookmarkStart w:id="62" w:name="_Toc509931772"/>
      <w:bookmarkStart w:id="63" w:name="_Toc509931773"/>
      <w:bookmarkStart w:id="64" w:name="_Toc509931774"/>
      <w:bookmarkStart w:id="65" w:name="_Toc509931775"/>
      <w:bookmarkStart w:id="66" w:name="_Toc510509419"/>
      <w:bookmarkStart w:id="67" w:name="_Toc511049867"/>
      <w:bookmarkStart w:id="68" w:name="_Toc509931776"/>
      <w:bookmarkStart w:id="69" w:name="_Toc509931777"/>
      <w:bookmarkStart w:id="70" w:name="_Toc509931778"/>
      <w:bookmarkStart w:id="71" w:name="_Toc509931779"/>
      <w:bookmarkStart w:id="72" w:name="_Toc510509423"/>
      <w:bookmarkStart w:id="73" w:name="_Toc511049871"/>
      <w:bookmarkStart w:id="74" w:name="_Toc509931780"/>
      <w:bookmarkStart w:id="75" w:name="_Toc509931781"/>
      <w:bookmarkStart w:id="76" w:name="_Toc510509425"/>
      <w:bookmarkStart w:id="77" w:name="_Toc511049873"/>
      <w:bookmarkStart w:id="78" w:name="_Toc509931782"/>
      <w:bookmarkStart w:id="79" w:name="_Toc509931783"/>
      <w:bookmarkStart w:id="80" w:name="_Toc510509427"/>
      <w:bookmarkStart w:id="81" w:name="_Toc511049875"/>
      <w:bookmarkStart w:id="82" w:name="_Toc510509428"/>
      <w:bookmarkStart w:id="83" w:name="_Toc12002165"/>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r w:rsidRPr="001D47A0">
        <w:t>Memory</w:t>
      </w:r>
      <w:bookmarkEnd w:id="82"/>
      <w:bookmarkEnd w:id="83"/>
    </w:p>
    <w:p w14:paraId="3270E311" w14:textId="77777777" w:rsidR="005E2BB1" w:rsidRPr="00367156" w:rsidRDefault="00C667D5" w:rsidP="005E2BB1">
      <w:pPr>
        <w:pStyle w:val="Indent2"/>
        <w:rPr>
          <w:sz w:val="24"/>
        </w:rPr>
      </w:pPr>
      <w:bookmarkStart w:id="84" w:name="_Toc510509429"/>
      <w:bookmarkEnd w:id="84"/>
      <w:r w:rsidRPr="00367156">
        <w:rPr>
          <w:sz w:val="24"/>
        </w:rPr>
        <w:t>N/A</w:t>
      </w:r>
    </w:p>
    <w:p w14:paraId="2FC3C710" w14:textId="77777777" w:rsidR="005E2BB1" w:rsidRPr="001D47A0" w:rsidRDefault="00C667D5" w:rsidP="005E2BB1">
      <w:pPr>
        <w:pStyle w:val="Heading3"/>
      </w:pPr>
      <w:bookmarkStart w:id="85" w:name="_Toc510509430"/>
      <w:bookmarkStart w:id="86" w:name="_Toc12002166"/>
      <w:r w:rsidRPr="001D47A0">
        <w:t>Operations</w:t>
      </w:r>
      <w:bookmarkEnd w:id="85"/>
      <w:bookmarkEnd w:id="86"/>
    </w:p>
    <w:p w14:paraId="04B87A05" w14:textId="77777777" w:rsidR="005E2BB1" w:rsidRPr="00367156" w:rsidRDefault="00C667D5" w:rsidP="005E2BB1">
      <w:pPr>
        <w:pStyle w:val="Indent2"/>
        <w:rPr>
          <w:sz w:val="24"/>
        </w:rPr>
      </w:pPr>
      <w:r w:rsidRPr="00367156">
        <w:rPr>
          <w:sz w:val="24"/>
        </w:rPr>
        <w:t>N/A</w:t>
      </w:r>
    </w:p>
    <w:p w14:paraId="342DD70D" w14:textId="77777777" w:rsidR="005E2BB1" w:rsidRPr="001D47A0" w:rsidRDefault="00C667D5" w:rsidP="005E2BB1">
      <w:pPr>
        <w:pStyle w:val="Heading3"/>
      </w:pPr>
      <w:bookmarkStart w:id="87" w:name="_Toc509931787"/>
      <w:bookmarkStart w:id="88" w:name="_Toc510509431"/>
      <w:bookmarkStart w:id="89" w:name="_Toc12002167"/>
      <w:bookmarkEnd w:id="87"/>
      <w:r w:rsidRPr="001D47A0">
        <w:t>Site Adaptation Requirements</w:t>
      </w:r>
      <w:bookmarkEnd w:id="88"/>
      <w:bookmarkEnd w:id="89"/>
    </w:p>
    <w:p w14:paraId="5D9FE144" w14:textId="77777777" w:rsidR="005E2BB1" w:rsidRPr="00367156" w:rsidRDefault="00C667D5" w:rsidP="005E2BB1">
      <w:pPr>
        <w:pStyle w:val="Indent2"/>
        <w:rPr>
          <w:sz w:val="24"/>
        </w:rPr>
      </w:pPr>
      <w:r w:rsidRPr="00367156">
        <w:rPr>
          <w:sz w:val="24"/>
        </w:rPr>
        <w:t>N/A</w:t>
      </w:r>
    </w:p>
    <w:p w14:paraId="5991DBD9" w14:textId="77777777" w:rsidR="005E2BB1" w:rsidRDefault="00C667D5" w:rsidP="005E2BB1">
      <w:pPr>
        <w:pStyle w:val="Heading2"/>
      </w:pPr>
      <w:bookmarkStart w:id="90" w:name="_Toc509931789"/>
      <w:bookmarkStart w:id="91" w:name="_Toc510509432"/>
      <w:bookmarkStart w:id="92" w:name="_Toc12002168"/>
      <w:bookmarkEnd w:id="90"/>
      <w:r>
        <w:t>Application Features</w:t>
      </w:r>
      <w:bookmarkEnd w:id="91"/>
      <w:bookmarkEnd w:id="92"/>
    </w:p>
    <w:p w14:paraId="4BABEE1F" w14:textId="088E721A" w:rsidR="005E2BB1" w:rsidRPr="00367156" w:rsidRDefault="00C667D5" w:rsidP="005E2BB1">
      <w:pPr>
        <w:pStyle w:val="Indent1"/>
        <w:rPr>
          <w:sz w:val="24"/>
        </w:rPr>
      </w:pPr>
      <w:commentRangeStart w:id="93"/>
      <w:r>
        <w:rPr>
          <w:sz w:val="24"/>
        </w:rPr>
        <w:t xml:space="preserve">The </w:t>
      </w:r>
      <w:r w:rsidR="00F76C7E">
        <w:rPr>
          <w:sz w:val="24"/>
        </w:rPr>
        <w:t>Dablexa -Smartpack</w:t>
      </w:r>
      <w:r w:rsidRPr="00367156">
        <w:rPr>
          <w:sz w:val="24"/>
        </w:rPr>
        <w:t xml:space="preserve"> </w:t>
      </w:r>
      <w:del w:id="94" w:author="Egalapati, Seetha Lakshmi" w:date="2019-06-28T10:50:00Z">
        <w:r w:rsidRPr="00367156" w:rsidDel="00951295">
          <w:rPr>
            <w:sz w:val="24"/>
          </w:rPr>
          <w:delText>website will provide the ability to manage the web content through the Adobe Experience Manager interface. Content Management will be done at the page, template and component level. Each of these entities has been customized to meet the business requirements.</w:delText>
        </w:r>
        <w:commentRangeEnd w:id="93"/>
        <w:r w:rsidR="00D3551F" w:rsidDel="00951295">
          <w:rPr>
            <w:rStyle w:val="CommentReference"/>
            <w:rFonts w:ascii="Arial" w:hAnsi="Arial"/>
            <w:b/>
          </w:rPr>
          <w:commentReference w:id="93"/>
        </w:r>
      </w:del>
      <w:ins w:id="95" w:author="Egalapati, Seetha Lakshmi" w:date="2019-06-28T11:16:00Z">
        <w:r w:rsidR="00880541">
          <w:rPr>
            <w:sz w:val="24"/>
          </w:rPr>
          <w:t xml:space="preserve">pages </w:t>
        </w:r>
      </w:ins>
      <w:ins w:id="96" w:author="Egalapati, Seetha Lakshmi" w:date="2019-06-28T10:50:00Z">
        <w:r w:rsidR="00951295">
          <w:rPr>
            <w:sz w:val="24"/>
          </w:rPr>
          <w:t xml:space="preserve">will be created </w:t>
        </w:r>
      </w:ins>
      <w:ins w:id="97" w:author="Egalapati, Seetha Lakshmi" w:date="2019-06-28T10:53:00Z">
        <w:r w:rsidR="00951295">
          <w:rPr>
            <w:sz w:val="24"/>
          </w:rPr>
          <w:t xml:space="preserve">based on </w:t>
        </w:r>
      </w:ins>
      <w:ins w:id="98" w:author="Egalapati, Seetha Lakshmi" w:date="2019-06-28T10:54:00Z">
        <w:r w:rsidR="00951295">
          <w:rPr>
            <w:sz w:val="24"/>
          </w:rPr>
          <w:t>excel data provided by the customer</w:t>
        </w:r>
      </w:ins>
      <w:ins w:id="99" w:author="Egalapati, Seetha Lakshmi" w:date="2019-06-28T10:55:00Z">
        <w:r w:rsidR="00951295">
          <w:rPr>
            <w:sz w:val="24"/>
          </w:rPr>
          <w:t xml:space="preserve">. Author can edit and modify the data by using AEM dialogue at later point of time. User can see multiple tabs with medical </w:t>
        </w:r>
      </w:ins>
      <w:ins w:id="100" w:author="Egalapati, Seetha Lakshmi" w:date="2019-06-28T11:13:00Z">
        <w:r w:rsidR="00880541">
          <w:rPr>
            <w:sz w:val="24"/>
          </w:rPr>
          <w:t>data and on clicking of each tab accordion user can see accordion.</w:t>
        </w:r>
      </w:ins>
      <w:ins w:id="101" w:author="Egalapati, Seetha Lakshmi" w:date="2019-06-28T11:16:00Z">
        <w:r w:rsidR="00880541">
          <w:rPr>
            <w:sz w:val="24"/>
          </w:rPr>
          <w:t xml:space="preserve"> </w:t>
        </w:r>
      </w:ins>
      <w:ins w:id="102" w:author="Egalapati, Seetha Lakshmi" w:date="2019-06-28T11:13:00Z">
        <w:r w:rsidR="00880541">
          <w:rPr>
            <w:sz w:val="24"/>
          </w:rPr>
          <w:t xml:space="preserve">Each accordion will have </w:t>
        </w:r>
      </w:ins>
      <w:ins w:id="103" w:author="Egalapati, Seetha Lakshmi" w:date="2019-06-28T11:54:00Z">
        <w:r w:rsidR="0022520F">
          <w:rPr>
            <w:sz w:val="24"/>
          </w:rPr>
          <w:t>images/</w:t>
        </w:r>
      </w:ins>
      <w:ins w:id="104" w:author="Egalapati, Seetha Lakshmi" w:date="2019-06-28T11:55:00Z">
        <w:r w:rsidR="0022520F">
          <w:rPr>
            <w:sz w:val="24"/>
          </w:rPr>
          <w:t>video’s</w:t>
        </w:r>
      </w:ins>
      <w:ins w:id="105" w:author="Egalapati, Seetha Lakshmi" w:date="2019-06-28T11:54:00Z">
        <w:r w:rsidR="0022520F">
          <w:rPr>
            <w:sz w:val="24"/>
          </w:rPr>
          <w:t xml:space="preserve"> sliding</w:t>
        </w:r>
      </w:ins>
      <w:ins w:id="106" w:author="Egalapati, Seetha Lakshmi" w:date="2019-06-28T12:05:00Z">
        <w:r w:rsidR="004679E3">
          <w:rPr>
            <w:sz w:val="24"/>
          </w:rPr>
          <w:t xml:space="preserve"> and medical data</w:t>
        </w:r>
      </w:ins>
      <w:ins w:id="107" w:author="Egalapati, Seetha Lakshmi" w:date="2019-06-28T11:55:00Z">
        <w:r w:rsidR="0022520F">
          <w:rPr>
            <w:sz w:val="24"/>
          </w:rPr>
          <w:t>.</w:t>
        </w:r>
      </w:ins>
    </w:p>
    <w:p w14:paraId="1DDAF062" w14:textId="77777777" w:rsidR="005E2BB1" w:rsidRDefault="00C667D5" w:rsidP="005E2BB1">
      <w:pPr>
        <w:pStyle w:val="Heading2"/>
      </w:pPr>
      <w:bookmarkStart w:id="108" w:name="_Toc509931791"/>
      <w:bookmarkStart w:id="109" w:name="_Toc509931792"/>
      <w:bookmarkStart w:id="110" w:name="_Toc508531886"/>
      <w:bookmarkStart w:id="111" w:name="_Toc49758545"/>
      <w:bookmarkStart w:id="112" w:name="_Toc49911794"/>
      <w:bookmarkStart w:id="113" w:name="_Toc510509433"/>
      <w:bookmarkStart w:id="114" w:name="_Toc12002169"/>
      <w:bookmarkEnd w:id="108"/>
      <w:bookmarkEnd w:id="109"/>
      <w:r>
        <w:t>User Characteristics</w:t>
      </w:r>
      <w:bookmarkEnd w:id="110"/>
      <w:bookmarkEnd w:id="111"/>
      <w:bookmarkEnd w:id="112"/>
      <w:bookmarkEnd w:id="113"/>
      <w:bookmarkEnd w:id="114"/>
    </w:p>
    <w:p w14:paraId="7344A043" w14:textId="25D5992B" w:rsidR="005E2BB1" w:rsidRDefault="00C667D5" w:rsidP="00950F01">
      <w:pPr>
        <w:pStyle w:val="Indent1"/>
        <w:numPr>
          <w:ilvl w:val="0"/>
          <w:numId w:val="27"/>
        </w:numPr>
        <w:spacing w:after="60" w:line="240" w:lineRule="auto"/>
        <w:rPr>
          <w:sz w:val="24"/>
        </w:rPr>
      </w:pPr>
      <w:bookmarkStart w:id="115" w:name="_Toc509931794"/>
      <w:bookmarkStart w:id="116" w:name="_Toc510509434"/>
      <w:bookmarkStart w:id="117" w:name="_Toc508531888"/>
      <w:bookmarkStart w:id="118" w:name="_Toc49758548"/>
      <w:bookmarkStart w:id="119" w:name="_Toc49911797"/>
      <w:bookmarkEnd w:id="115"/>
      <w:r w:rsidRPr="00367156">
        <w:rPr>
          <w:sz w:val="24"/>
        </w:rPr>
        <w:t xml:space="preserve">End users – those who will access the </w:t>
      </w:r>
      <w:r w:rsidR="00F76C7E">
        <w:rPr>
          <w:sz w:val="24"/>
        </w:rPr>
        <w:t>Dablexa -Smartpack</w:t>
      </w:r>
      <w:r w:rsidRPr="00367156">
        <w:rPr>
          <w:sz w:val="24"/>
        </w:rPr>
        <w:t xml:space="preserve"> website.</w:t>
      </w:r>
    </w:p>
    <w:p w14:paraId="2AC5212E" w14:textId="4E442A52" w:rsidR="005E2BB1" w:rsidRPr="00497D42" w:rsidRDefault="00C667D5" w:rsidP="00950F01">
      <w:pPr>
        <w:pStyle w:val="Indent1"/>
        <w:numPr>
          <w:ilvl w:val="0"/>
          <w:numId w:val="27"/>
        </w:numPr>
        <w:spacing w:after="60" w:line="240" w:lineRule="auto"/>
        <w:rPr>
          <w:sz w:val="24"/>
        </w:rPr>
      </w:pPr>
      <w:r w:rsidRPr="00497D42">
        <w:rPr>
          <w:sz w:val="24"/>
        </w:rPr>
        <w:t xml:space="preserve">Content authors – those who will manage the </w:t>
      </w:r>
      <w:r w:rsidR="00F76C7E">
        <w:rPr>
          <w:sz w:val="24"/>
        </w:rPr>
        <w:t>Dablexa -Smartpack</w:t>
      </w:r>
      <w:r w:rsidRPr="00497D42">
        <w:rPr>
          <w:sz w:val="24"/>
        </w:rPr>
        <w:t xml:space="preserve"> website through Adobe Experience Manager. </w:t>
      </w:r>
      <w:r>
        <w:t xml:space="preserve">The system shall have the ability to store </w:t>
      </w:r>
      <w:r w:rsidRPr="0051478F">
        <w:t>Abbott Email ID’s.  Author</w:t>
      </w:r>
      <w:r>
        <w:t xml:space="preserve"> privileges will be assigned based on those ID’s.</w:t>
      </w:r>
    </w:p>
    <w:p w14:paraId="6796987B" w14:textId="77777777" w:rsidR="005E2BB1" w:rsidRPr="00367156" w:rsidRDefault="005E2BB1" w:rsidP="005E2BB1">
      <w:pPr>
        <w:pStyle w:val="Indent1"/>
        <w:spacing w:after="60" w:line="240" w:lineRule="auto"/>
        <w:rPr>
          <w:sz w:val="24"/>
        </w:rPr>
      </w:pPr>
    </w:p>
    <w:p w14:paraId="17649E6C" w14:textId="77777777" w:rsidR="005E2BB1" w:rsidRDefault="00C667D5" w:rsidP="005E2BB1">
      <w:pPr>
        <w:pStyle w:val="Heading2"/>
      </w:pPr>
      <w:bookmarkStart w:id="120" w:name="_Toc12002170"/>
      <w:r>
        <w:t>Constraints</w:t>
      </w:r>
      <w:bookmarkEnd w:id="116"/>
      <w:bookmarkEnd w:id="120"/>
    </w:p>
    <w:p w14:paraId="0A1E52C1" w14:textId="77777777" w:rsidR="005E2BB1" w:rsidRPr="00367156" w:rsidRDefault="00C667D5" w:rsidP="005E2BB1">
      <w:pPr>
        <w:pStyle w:val="Indent1"/>
        <w:rPr>
          <w:sz w:val="24"/>
        </w:rPr>
      </w:pPr>
      <w:r w:rsidRPr="00367156">
        <w:rPr>
          <w:sz w:val="24"/>
        </w:rPr>
        <w:t>N/A</w:t>
      </w:r>
    </w:p>
    <w:p w14:paraId="48596E76" w14:textId="77777777" w:rsidR="005E2BB1" w:rsidRDefault="00C667D5" w:rsidP="005E2BB1">
      <w:pPr>
        <w:pStyle w:val="Heading2"/>
      </w:pPr>
      <w:bookmarkStart w:id="121" w:name="_Toc509931796"/>
      <w:bookmarkStart w:id="122" w:name="_Toc510509435"/>
      <w:bookmarkStart w:id="123" w:name="_Toc12002171"/>
      <w:bookmarkEnd w:id="121"/>
      <w:r>
        <w:t>Assumptions and Dependencies</w:t>
      </w:r>
      <w:bookmarkEnd w:id="117"/>
      <w:bookmarkEnd w:id="118"/>
      <w:bookmarkEnd w:id="119"/>
      <w:bookmarkEnd w:id="122"/>
      <w:bookmarkEnd w:id="123"/>
    </w:p>
    <w:p w14:paraId="29EF6F1F" w14:textId="77777777" w:rsidR="005E2BB1" w:rsidRPr="00D1204B" w:rsidRDefault="00C667D5" w:rsidP="005E2BB1">
      <w:pPr>
        <w:pStyle w:val="Indent1"/>
        <w:rPr>
          <w:sz w:val="24"/>
        </w:rPr>
      </w:pPr>
      <w:r>
        <w:rPr>
          <w:sz w:val="24"/>
        </w:rPr>
        <w:t>N/A</w:t>
      </w:r>
      <w:r w:rsidRPr="00D1204B">
        <w:rPr>
          <w:i/>
          <w:iCs/>
          <w:sz w:val="24"/>
        </w:rPr>
        <w:t xml:space="preserve">  </w:t>
      </w:r>
    </w:p>
    <w:p w14:paraId="6186D253" w14:textId="77777777" w:rsidR="005E2BB1" w:rsidRDefault="00C667D5" w:rsidP="005E2BB1">
      <w:pPr>
        <w:pStyle w:val="Heading2"/>
      </w:pPr>
      <w:bookmarkStart w:id="124" w:name="_Toc509931798"/>
      <w:bookmarkStart w:id="125" w:name="_Toc508531889"/>
      <w:bookmarkStart w:id="126" w:name="_Toc49758549"/>
      <w:bookmarkStart w:id="127" w:name="_Toc49911798"/>
      <w:bookmarkStart w:id="128" w:name="_Toc510509436"/>
      <w:bookmarkStart w:id="129" w:name="_Toc12002172"/>
      <w:bookmarkEnd w:id="124"/>
      <w:r>
        <w:t>Apportioning of Requirements</w:t>
      </w:r>
      <w:bookmarkEnd w:id="125"/>
      <w:bookmarkEnd w:id="126"/>
      <w:bookmarkEnd w:id="127"/>
      <w:bookmarkEnd w:id="128"/>
      <w:bookmarkEnd w:id="129"/>
    </w:p>
    <w:p w14:paraId="0C3FA0BC" w14:textId="77777777" w:rsidR="005E2BB1" w:rsidRPr="00DA321B" w:rsidRDefault="00C667D5" w:rsidP="005E2BB1">
      <w:pPr>
        <w:pStyle w:val="Indent1"/>
        <w:rPr>
          <w:sz w:val="24"/>
        </w:rPr>
      </w:pPr>
      <w:r w:rsidRPr="00DA321B">
        <w:rPr>
          <w:sz w:val="24"/>
        </w:rPr>
        <w:t>All the requirements outlined in this document shall be completed in the current phase.  Additional requirements identified during the development and testing phase will be evaluated and the proper course of action will be determined at that time.</w:t>
      </w:r>
    </w:p>
    <w:p w14:paraId="0005F2F7" w14:textId="77777777" w:rsidR="005E2BB1" w:rsidRDefault="00C667D5" w:rsidP="005E2BB1">
      <w:pPr>
        <w:pStyle w:val="Heading1"/>
        <w:rPr>
          <w:sz w:val="28"/>
          <w:szCs w:val="28"/>
        </w:rPr>
      </w:pPr>
      <w:bookmarkStart w:id="130" w:name="_Toc510509437"/>
      <w:bookmarkStart w:id="131" w:name="_Toc12002173"/>
      <w:bookmarkStart w:id="132" w:name="_Toc508531891"/>
      <w:r w:rsidRPr="0007412B">
        <w:rPr>
          <w:sz w:val="28"/>
          <w:szCs w:val="28"/>
        </w:rPr>
        <w:lastRenderedPageBreak/>
        <w:t>Specific Requirements</w:t>
      </w:r>
      <w:bookmarkEnd w:id="130"/>
      <w:bookmarkEnd w:id="131"/>
    </w:p>
    <w:p w14:paraId="7F4696B6" w14:textId="77777777" w:rsidR="005E2BB1" w:rsidRPr="001030AE" w:rsidRDefault="00C667D5" w:rsidP="005E2BB1">
      <w:pPr>
        <w:pStyle w:val="Indent1"/>
        <w:spacing w:line="240" w:lineRule="auto"/>
        <w:rPr>
          <w:sz w:val="24"/>
        </w:rPr>
      </w:pPr>
      <w:r w:rsidRPr="001030AE">
        <w:rPr>
          <w:sz w:val="24"/>
        </w:rPr>
        <w:t>Requirements listed in this section have been assigned a requirement number and are testable requirements.</w:t>
      </w:r>
    </w:p>
    <w:p w14:paraId="5210D208" w14:textId="77777777" w:rsidR="005E2BB1" w:rsidRDefault="00C667D5" w:rsidP="005E2BB1">
      <w:pPr>
        <w:pStyle w:val="Heading2"/>
      </w:pPr>
      <w:bookmarkStart w:id="133" w:name="_Toc509931801"/>
      <w:bookmarkStart w:id="134" w:name="_Toc49758552"/>
      <w:bookmarkStart w:id="135" w:name="_Toc49911801"/>
      <w:bookmarkStart w:id="136" w:name="_Toc510509438"/>
      <w:bookmarkStart w:id="137" w:name="_Toc12002174"/>
      <w:bookmarkEnd w:id="133"/>
      <w:r>
        <w:t>Interface Requirements</w:t>
      </w:r>
      <w:bookmarkEnd w:id="132"/>
      <w:bookmarkEnd w:id="134"/>
      <w:bookmarkEnd w:id="135"/>
      <w:bookmarkEnd w:id="136"/>
      <w:bookmarkEnd w:id="137"/>
    </w:p>
    <w:p w14:paraId="6A5665BB" w14:textId="77777777" w:rsidR="005E2BB1" w:rsidRDefault="00C667D5" w:rsidP="005E2BB1">
      <w:pPr>
        <w:pStyle w:val="Heading3"/>
        <w:rPr>
          <w:sz w:val="28"/>
        </w:rPr>
      </w:pPr>
      <w:bookmarkStart w:id="138" w:name="_Toc510509439"/>
      <w:bookmarkStart w:id="139" w:name="_Toc12002175"/>
      <w:r w:rsidRPr="006F4922">
        <w:rPr>
          <w:sz w:val="28"/>
        </w:rPr>
        <w:t>User Interfaces</w:t>
      </w:r>
      <w:bookmarkEnd w:id="138"/>
      <w:bookmarkEnd w:id="139"/>
    </w:p>
    <w:p w14:paraId="0F899532" w14:textId="77777777" w:rsidR="005E2BB1" w:rsidRDefault="00C667D5" w:rsidP="005E2BB1">
      <w:pPr>
        <w:pStyle w:val="Indent2"/>
      </w:pPr>
      <w:r>
        <w:t>These features shall be available in the system:</w:t>
      </w:r>
    </w:p>
    <w:p w14:paraId="2C2D65F9" w14:textId="77777777" w:rsidR="005E2BB1" w:rsidRPr="00797573" w:rsidRDefault="00C667D5" w:rsidP="00950F01">
      <w:pPr>
        <w:pStyle w:val="Indent2"/>
        <w:numPr>
          <w:ilvl w:val="0"/>
          <w:numId w:val="25"/>
        </w:numPr>
      </w:pPr>
      <w:r w:rsidRPr="006F4922">
        <w:rPr>
          <w:sz w:val="24"/>
        </w:rPr>
        <w:t>The System shall be viewable on internet connected mobile devices</w:t>
      </w:r>
      <w:r>
        <w:rPr>
          <w:sz w:val="24"/>
        </w:rPr>
        <w:t>.</w:t>
      </w:r>
    </w:p>
    <w:p w14:paraId="64ADCDE2" w14:textId="77777777" w:rsidR="005E2BB1" w:rsidRPr="00797573" w:rsidRDefault="00C667D5" w:rsidP="00950F01">
      <w:pPr>
        <w:pStyle w:val="Indent2"/>
        <w:numPr>
          <w:ilvl w:val="0"/>
          <w:numId w:val="25"/>
        </w:numPr>
      </w:pPr>
      <w:r w:rsidRPr="006F4922">
        <w:rPr>
          <w:sz w:val="24"/>
        </w:rPr>
        <w:t>The look and feel on mobile will be different from that of the desktop version</w:t>
      </w:r>
      <w:r>
        <w:rPr>
          <w:sz w:val="24"/>
        </w:rPr>
        <w:t>.</w:t>
      </w:r>
    </w:p>
    <w:p w14:paraId="7AC03B6D" w14:textId="77777777" w:rsidR="005E2BB1" w:rsidRPr="00797573" w:rsidRDefault="00C667D5" w:rsidP="00950F01">
      <w:pPr>
        <w:pStyle w:val="Indent2"/>
        <w:numPr>
          <w:ilvl w:val="0"/>
          <w:numId w:val="25"/>
        </w:numPr>
      </w:pPr>
      <w:r w:rsidRPr="006F4922">
        <w:rPr>
          <w:sz w:val="24"/>
        </w:rPr>
        <w:t>The system shall be supported on iOS and Android Tablet and Mobile devices</w:t>
      </w:r>
      <w:r>
        <w:rPr>
          <w:sz w:val="24"/>
        </w:rPr>
        <w:t>.</w:t>
      </w:r>
    </w:p>
    <w:p w14:paraId="3BB4CD1E" w14:textId="77777777" w:rsidR="005E2BB1" w:rsidRPr="00797573" w:rsidRDefault="00C667D5" w:rsidP="00950F01">
      <w:pPr>
        <w:pStyle w:val="Indent2"/>
        <w:numPr>
          <w:ilvl w:val="0"/>
          <w:numId w:val="25"/>
        </w:numPr>
      </w:pPr>
      <w:r w:rsidRPr="006F4922">
        <w:rPr>
          <w:sz w:val="24"/>
        </w:rPr>
        <w:t xml:space="preserve">The System shall be supported as per the device matrix below </w:t>
      </w:r>
    </w:p>
    <w:p w14:paraId="222DCFF1" w14:textId="77777777" w:rsidR="005E2BB1" w:rsidRPr="00797573" w:rsidRDefault="005E2BB1" w:rsidP="005E2BB1">
      <w:pPr>
        <w:pStyle w:val="Indent2"/>
        <w:ind w:left="2160"/>
      </w:pPr>
    </w:p>
    <w:tbl>
      <w:tblPr>
        <w:tblW w:w="7170" w:type="dxa"/>
        <w:tblInd w:w="1370" w:type="dxa"/>
        <w:tblCellMar>
          <w:left w:w="0" w:type="dxa"/>
          <w:right w:w="0" w:type="dxa"/>
        </w:tblCellMar>
        <w:tblLook w:val="04A0" w:firstRow="1" w:lastRow="0" w:firstColumn="1" w:lastColumn="0" w:noHBand="0" w:noVBand="1"/>
      </w:tblPr>
      <w:tblGrid>
        <w:gridCol w:w="1521"/>
        <w:gridCol w:w="5649"/>
      </w:tblGrid>
      <w:tr w:rsidR="0083304E" w14:paraId="560FD5E4" w14:textId="77777777" w:rsidTr="005E2BB1">
        <w:trPr>
          <w:trHeight w:val="300"/>
        </w:trPr>
        <w:tc>
          <w:tcPr>
            <w:tcW w:w="7170" w:type="dxa"/>
            <w:gridSpan w:val="2"/>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528F146F" w14:textId="77777777" w:rsidR="005E2BB1" w:rsidRPr="006F4922" w:rsidRDefault="00C667D5" w:rsidP="005E2BB1">
            <w:pPr>
              <w:spacing w:line="276" w:lineRule="auto"/>
              <w:jc w:val="center"/>
              <w:rPr>
                <w:sz w:val="24"/>
              </w:rPr>
            </w:pPr>
            <w:r w:rsidRPr="006F4922">
              <w:rPr>
                <w:b/>
                <w:bCs/>
                <w:color w:val="000000"/>
                <w:sz w:val="24"/>
              </w:rPr>
              <w:t>Abbott Digital Standard Device Matrix</w:t>
            </w:r>
          </w:p>
        </w:tc>
      </w:tr>
      <w:tr w:rsidR="0083304E" w14:paraId="69ADA738" w14:textId="77777777" w:rsidTr="005E2BB1">
        <w:trPr>
          <w:trHeight w:val="300"/>
        </w:trPr>
        <w:tc>
          <w:tcPr>
            <w:tcW w:w="152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88D776D" w14:textId="77777777" w:rsidR="005E2BB1" w:rsidRPr="006F4922" w:rsidRDefault="00C667D5" w:rsidP="005E2BB1">
            <w:pPr>
              <w:spacing w:line="276" w:lineRule="auto"/>
              <w:jc w:val="center"/>
              <w:rPr>
                <w:sz w:val="24"/>
              </w:rPr>
            </w:pPr>
            <w:r w:rsidRPr="006F4922">
              <w:rPr>
                <w:b/>
                <w:bCs/>
                <w:color w:val="000000"/>
                <w:sz w:val="24"/>
              </w:rPr>
              <w:t>Viewport</w:t>
            </w:r>
          </w:p>
        </w:tc>
        <w:tc>
          <w:tcPr>
            <w:tcW w:w="5649"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262B6425" w14:textId="77777777" w:rsidR="005E2BB1" w:rsidRPr="006F4922" w:rsidRDefault="00C667D5" w:rsidP="005E2BB1">
            <w:pPr>
              <w:spacing w:line="276" w:lineRule="auto"/>
              <w:jc w:val="center"/>
              <w:rPr>
                <w:sz w:val="24"/>
              </w:rPr>
            </w:pPr>
            <w:r w:rsidRPr="006F4922">
              <w:rPr>
                <w:b/>
                <w:bCs/>
                <w:color w:val="000000"/>
                <w:sz w:val="24"/>
              </w:rPr>
              <w:t>Device/Browser</w:t>
            </w:r>
          </w:p>
        </w:tc>
      </w:tr>
      <w:tr w:rsidR="0083304E" w14:paraId="1AD29924" w14:textId="77777777" w:rsidTr="005E2BB1">
        <w:trPr>
          <w:trHeight w:val="907"/>
        </w:trPr>
        <w:tc>
          <w:tcPr>
            <w:tcW w:w="152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5F50FFF" w14:textId="77777777" w:rsidR="005E2BB1" w:rsidRPr="006F4922" w:rsidRDefault="00C667D5" w:rsidP="005E2BB1">
            <w:pPr>
              <w:spacing w:line="276" w:lineRule="auto"/>
              <w:jc w:val="center"/>
              <w:rPr>
                <w:color w:val="000000"/>
                <w:sz w:val="24"/>
              </w:rPr>
            </w:pPr>
            <w:r w:rsidRPr="006F4922">
              <w:rPr>
                <w:color w:val="000000"/>
                <w:sz w:val="24"/>
              </w:rPr>
              <w:t>Desktop</w:t>
            </w:r>
          </w:p>
        </w:tc>
        <w:tc>
          <w:tcPr>
            <w:tcW w:w="564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5737EC1" w14:textId="572A9CC0" w:rsidR="005E2BB1" w:rsidRPr="006F4922" w:rsidRDefault="00C667D5" w:rsidP="005E2BB1">
            <w:pPr>
              <w:rPr>
                <w:sz w:val="24"/>
              </w:rPr>
            </w:pPr>
            <w:r w:rsidRPr="006F4922">
              <w:rPr>
                <w:b/>
                <w:sz w:val="24"/>
              </w:rPr>
              <w:t>Windows:</w:t>
            </w:r>
            <w:r>
              <w:rPr>
                <w:sz w:val="24"/>
              </w:rPr>
              <w:t xml:space="preserve"> IE 11 and EDGE </w:t>
            </w:r>
            <w:r w:rsidRPr="006F4922">
              <w:rPr>
                <w:sz w:val="24"/>
              </w:rPr>
              <w:br/>
            </w:r>
            <w:r w:rsidRPr="006F4922">
              <w:rPr>
                <w:b/>
                <w:sz w:val="24"/>
              </w:rPr>
              <w:t>Firefox</w:t>
            </w:r>
            <w:r w:rsidRPr="006F4922">
              <w:rPr>
                <w:sz w:val="24"/>
              </w:rPr>
              <w:t xml:space="preserve"> (latest</w:t>
            </w:r>
            <w:r>
              <w:t>/ supported versions</w:t>
            </w:r>
            <w:r w:rsidRPr="006F4922">
              <w:rPr>
                <w:sz w:val="24"/>
              </w:rPr>
              <w:t>)</w:t>
            </w:r>
            <w:r w:rsidRPr="006F4922">
              <w:rPr>
                <w:sz w:val="24"/>
              </w:rPr>
              <w:br/>
            </w:r>
            <w:r w:rsidRPr="006F4922">
              <w:rPr>
                <w:b/>
                <w:sz w:val="24"/>
              </w:rPr>
              <w:t>Chrome</w:t>
            </w:r>
            <w:r w:rsidRPr="006F4922">
              <w:rPr>
                <w:sz w:val="24"/>
              </w:rPr>
              <w:t xml:space="preserve"> (latest </w:t>
            </w:r>
            <w:r>
              <w:t xml:space="preserve">/ supported versions </w:t>
            </w:r>
            <w:r w:rsidRPr="006F4922">
              <w:rPr>
                <w:sz w:val="24"/>
              </w:rPr>
              <w:br/>
            </w:r>
            <w:r w:rsidRPr="006F4922">
              <w:rPr>
                <w:b/>
                <w:sz w:val="24"/>
              </w:rPr>
              <w:t>Mac:</w:t>
            </w:r>
            <w:r w:rsidRPr="006F4922">
              <w:rPr>
                <w:sz w:val="24"/>
              </w:rPr>
              <w:t xml:space="preserve"> Safari on Mac (</w:t>
            </w:r>
            <w:r>
              <w:rPr>
                <w:sz w:val="24"/>
              </w:rPr>
              <w:t>Sierra</w:t>
            </w:r>
            <w:r w:rsidRPr="006F4922">
              <w:rPr>
                <w:sz w:val="24"/>
              </w:rPr>
              <w:t>.)</w:t>
            </w:r>
          </w:p>
        </w:tc>
      </w:tr>
      <w:tr w:rsidR="0083304E" w14:paraId="6833BB0D" w14:textId="77777777" w:rsidTr="005E2BB1">
        <w:trPr>
          <w:trHeight w:val="538"/>
        </w:trPr>
        <w:tc>
          <w:tcPr>
            <w:tcW w:w="152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C49CA8E" w14:textId="77777777" w:rsidR="005E2BB1" w:rsidRPr="006F4922" w:rsidRDefault="00C667D5" w:rsidP="005E2BB1">
            <w:pPr>
              <w:spacing w:line="276" w:lineRule="auto"/>
              <w:jc w:val="center"/>
              <w:rPr>
                <w:color w:val="000000"/>
                <w:sz w:val="24"/>
              </w:rPr>
            </w:pPr>
            <w:r w:rsidRPr="006F4922">
              <w:rPr>
                <w:color w:val="000000"/>
                <w:sz w:val="24"/>
              </w:rPr>
              <w:t>Tablet</w:t>
            </w:r>
          </w:p>
        </w:tc>
        <w:tc>
          <w:tcPr>
            <w:tcW w:w="5649"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55EC6035" w14:textId="77777777" w:rsidR="005E2BB1" w:rsidRPr="006F4922" w:rsidRDefault="00C667D5" w:rsidP="005E2BB1">
            <w:pPr>
              <w:rPr>
                <w:sz w:val="24"/>
              </w:rPr>
            </w:pPr>
            <w:r w:rsidRPr="006F4922">
              <w:rPr>
                <w:b/>
                <w:sz w:val="24"/>
              </w:rPr>
              <w:t xml:space="preserve">iOS: </w:t>
            </w:r>
            <w:r w:rsidRPr="006F4922">
              <w:rPr>
                <w:sz w:val="24"/>
              </w:rPr>
              <w:t>Safari app</w:t>
            </w:r>
            <w:r>
              <w:rPr>
                <w:sz w:val="24"/>
              </w:rPr>
              <w:t xml:space="preserve"> on iPad 4 or iPad Air 2 (iOS 11</w:t>
            </w:r>
            <w:r w:rsidRPr="006F4922">
              <w:rPr>
                <w:sz w:val="24"/>
              </w:rPr>
              <w:t>.</w:t>
            </w:r>
            <w:r>
              <w:rPr>
                <w:sz w:val="24"/>
              </w:rPr>
              <w:t>2.1</w:t>
            </w:r>
            <w:r w:rsidRPr="006F4922">
              <w:rPr>
                <w:sz w:val="24"/>
              </w:rPr>
              <w:t>)</w:t>
            </w:r>
            <w:r w:rsidRPr="006F4922">
              <w:rPr>
                <w:sz w:val="24"/>
              </w:rPr>
              <w:br/>
            </w:r>
            <w:r w:rsidRPr="006F4922">
              <w:rPr>
                <w:b/>
                <w:sz w:val="24"/>
              </w:rPr>
              <w:t>Android:</w:t>
            </w:r>
            <w:r w:rsidRPr="006F4922">
              <w:rPr>
                <w:sz w:val="24"/>
              </w:rPr>
              <w:t xml:space="preserve"> Chrome </w:t>
            </w:r>
            <w:r w:rsidRPr="004756BD">
              <w:rPr>
                <w:sz w:val="24"/>
              </w:rPr>
              <w:t>app (latest ver.) on Samsung S2 (Nougat)</w:t>
            </w:r>
          </w:p>
        </w:tc>
      </w:tr>
      <w:tr w:rsidR="0083304E" w14:paraId="20210E43" w14:textId="77777777" w:rsidTr="005E2BB1">
        <w:trPr>
          <w:trHeight w:val="502"/>
        </w:trPr>
        <w:tc>
          <w:tcPr>
            <w:tcW w:w="152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39BCDD9" w14:textId="77777777" w:rsidR="005E2BB1" w:rsidRPr="006F4922" w:rsidRDefault="00C667D5" w:rsidP="005E2BB1">
            <w:pPr>
              <w:spacing w:line="276" w:lineRule="auto"/>
              <w:jc w:val="center"/>
              <w:rPr>
                <w:color w:val="000000"/>
                <w:sz w:val="24"/>
              </w:rPr>
            </w:pPr>
            <w:r w:rsidRPr="006F4922">
              <w:rPr>
                <w:color w:val="000000"/>
                <w:sz w:val="24"/>
              </w:rPr>
              <w:t>Mobile</w:t>
            </w:r>
          </w:p>
        </w:tc>
        <w:tc>
          <w:tcPr>
            <w:tcW w:w="5649"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2B34B56E" w14:textId="200D71B8" w:rsidR="005E2BB1" w:rsidRPr="006F4922" w:rsidRDefault="00C667D5" w:rsidP="005E2BB1">
            <w:pPr>
              <w:rPr>
                <w:sz w:val="24"/>
              </w:rPr>
            </w:pPr>
            <w:r w:rsidRPr="006F4922">
              <w:rPr>
                <w:b/>
                <w:sz w:val="24"/>
              </w:rPr>
              <w:t>iOS:</w:t>
            </w:r>
            <w:r>
              <w:rPr>
                <w:sz w:val="24"/>
              </w:rPr>
              <w:t xml:space="preserve"> Safari app on iPhone 6</w:t>
            </w:r>
            <w:r w:rsidRPr="006F4922">
              <w:rPr>
                <w:sz w:val="24"/>
              </w:rPr>
              <w:t xml:space="preserve"> or </w:t>
            </w:r>
            <w:r>
              <w:rPr>
                <w:sz w:val="24"/>
              </w:rPr>
              <w:t xml:space="preserve">later versions </w:t>
            </w:r>
            <w:r w:rsidRPr="006F4922">
              <w:rPr>
                <w:sz w:val="24"/>
              </w:rPr>
              <w:t>(iOS 1</w:t>
            </w:r>
            <w:r>
              <w:rPr>
                <w:sz w:val="24"/>
              </w:rPr>
              <w:t>1.2.1 or later versions</w:t>
            </w:r>
            <w:r w:rsidRPr="006F4922">
              <w:rPr>
                <w:sz w:val="24"/>
              </w:rPr>
              <w:t>)</w:t>
            </w:r>
            <w:r w:rsidRPr="006F4922">
              <w:rPr>
                <w:sz w:val="24"/>
              </w:rPr>
              <w:br/>
            </w:r>
            <w:r w:rsidRPr="006F4922">
              <w:rPr>
                <w:b/>
                <w:sz w:val="24"/>
              </w:rPr>
              <w:t>Android:</w:t>
            </w:r>
            <w:r w:rsidRPr="006F4922">
              <w:rPr>
                <w:sz w:val="24"/>
              </w:rPr>
              <w:t xml:space="preserve"> Chrome </w:t>
            </w:r>
            <w:r w:rsidRPr="00D040F4">
              <w:rPr>
                <w:sz w:val="24"/>
              </w:rPr>
              <w:t>app (latest ver.) on Samsung S8 (Nougat) or Similar device</w:t>
            </w:r>
          </w:p>
        </w:tc>
      </w:tr>
    </w:tbl>
    <w:p w14:paraId="2F2CD6E4" w14:textId="77777777" w:rsidR="005E2BB1" w:rsidRDefault="00C667D5" w:rsidP="005E2BB1">
      <w:pPr>
        <w:pStyle w:val="Heading3"/>
        <w:rPr>
          <w:sz w:val="28"/>
        </w:rPr>
      </w:pPr>
      <w:bookmarkStart w:id="140" w:name="_Toc510509440"/>
      <w:bookmarkStart w:id="141" w:name="_Toc12002176"/>
      <w:r w:rsidRPr="0057160A">
        <w:rPr>
          <w:sz w:val="28"/>
        </w:rPr>
        <w:t>Hardware Interfaces</w:t>
      </w:r>
      <w:bookmarkEnd w:id="140"/>
      <w:bookmarkEnd w:id="141"/>
    </w:p>
    <w:p w14:paraId="663CA54B" w14:textId="77777777" w:rsidR="005E2BB1" w:rsidRPr="001B6788" w:rsidRDefault="00C667D5" w:rsidP="005E2BB1">
      <w:pPr>
        <w:pStyle w:val="Indent2"/>
      </w:pPr>
      <w:r>
        <w:t>The website should be accessible by users through desktop computers or hand-held devices such as smart phones and tablets.</w:t>
      </w:r>
    </w:p>
    <w:p w14:paraId="3F9E1E7D" w14:textId="77777777" w:rsidR="005E2BB1" w:rsidRDefault="00C667D5" w:rsidP="005E2BB1">
      <w:pPr>
        <w:pStyle w:val="Heading3"/>
        <w:rPr>
          <w:sz w:val="28"/>
        </w:rPr>
      </w:pPr>
      <w:bookmarkStart w:id="142" w:name="_Toc509931805"/>
      <w:bookmarkStart w:id="143" w:name="_Toc510509441"/>
      <w:bookmarkStart w:id="144" w:name="_Toc12002177"/>
      <w:bookmarkEnd w:id="142"/>
      <w:r w:rsidRPr="0057160A">
        <w:rPr>
          <w:sz w:val="28"/>
        </w:rPr>
        <w:t>Software Interfaces</w:t>
      </w:r>
      <w:bookmarkEnd w:id="143"/>
      <w:bookmarkEnd w:id="144"/>
    </w:p>
    <w:p w14:paraId="30047EFF" w14:textId="77777777" w:rsidR="005E2BB1" w:rsidRPr="007B43F6" w:rsidRDefault="00C667D5" w:rsidP="005E2BB1">
      <w:pPr>
        <w:pStyle w:val="Indent2"/>
      </w:pPr>
      <w:r>
        <w:t>N/A</w:t>
      </w:r>
    </w:p>
    <w:p w14:paraId="3788D175" w14:textId="77777777" w:rsidR="005E2BB1" w:rsidRDefault="00C667D5" w:rsidP="005E2BB1">
      <w:pPr>
        <w:pStyle w:val="Heading3"/>
        <w:rPr>
          <w:sz w:val="28"/>
        </w:rPr>
      </w:pPr>
      <w:bookmarkStart w:id="145" w:name="_Toc510509442"/>
      <w:bookmarkStart w:id="146" w:name="_Toc12002178"/>
      <w:r w:rsidRPr="0057160A">
        <w:rPr>
          <w:sz w:val="28"/>
        </w:rPr>
        <w:t>Communications Interface</w:t>
      </w:r>
      <w:bookmarkEnd w:id="145"/>
      <w:bookmarkEnd w:id="146"/>
    </w:p>
    <w:p w14:paraId="16D840A9" w14:textId="77777777" w:rsidR="005E2BB1" w:rsidRPr="007B43F6" w:rsidRDefault="00C667D5" w:rsidP="005E2BB1">
      <w:pPr>
        <w:pStyle w:val="Indent2"/>
      </w:pPr>
      <w:r>
        <w:t>N/A</w:t>
      </w:r>
    </w:p>
    <w:p w14:paraId="01354DFE" w14:textId="01E630A0" w:rsidR="005E2BB1" w:rsidRDefault="00C667D5" w:rsidP="005E2BB1">
      <w:pPr>
        <w:pStyle w:val="Heading3"/>
        <w:rPr>
          <w:sz w:val="28"/>
        </w:rPr>
      </w:pPr>
      <w:bookmarkStart w:id="147" w:name="_Toc509931808"/>
      <w:bookmarkStart w:id="148" w:name="_Toc510509443"/>
      <w:bookmarkStart w:id="149" w:name="_Toc511049890"/>
      <w:bookmarkStart w:id="150" w:name="_Toc509931809"/>
      <w:bookmarkStart w:id="151" w:name="_Toc510509444"/>
      <w:bookmarkStart w:id="152" w:name="_Toc511049891"/>
      <w:bookmarkStart w:id="153" w:name="_Toc509931810"/>
      <w:bookmarkStart w:id="154" w:name="_Toc510509445"/>
      <w:bookmarkStart w:id="155" w:name="_Toc511049892"/>
      <w:bookmarkStart w:id="156" w:name="_Toc12002179"/>
      <w:bookmarkStart w:id="157" w:name="_Toc510509446"/>
      <w:bookmarkStart w:id="158" w:name="_Toc508531894"/>
      <w:bookmarkEnd w:id="147"/>
      <w:bookmarkEnd w:id="148"/>
      <w:bookmarkEnd w:id="149"/>
      <w:bookmarkEnd w:id="150"/>
      <w:bookmarkEnd w:id="151"/>
      <w:bookmarkEnd w:id="152"/>
      <w:bookmarkEnd w:id="153"/>
      <w:bookmarkEnd w:id="154"/>
      <w:bookmarkEnd w:id="155"/>
      <w:r>
        <w:rPr>
          <w:sz w:val="28"/>
        </w:rPr>
        <w:t>Internal Interface Requirements</w:t>
      </w:r>
      <w:bookmarkEnd w:id="156"/>
    </w:p>
    <w:p w14:paraId="74FDBE65" w14:textId="77777777" w:rsidR="005E2BB1" w:rsidRPr="007B43F6" w:rsidRDefault="00C667D5" w:rsidP="005E2BB1">
      <w:pPr>
        <w:pStyle w:val="Indent2"/>
      </w:pPr>
      <w:r>
        <w:t>N/A</w:t>
      </w:r>
    </w:p>
    <w:p w14:paraId="457E2094" w14:textId="63446405" w:rsidR="005E2BB1" w:rsidRDefault="00C667D5" w:rsidP="005E2BB1">
      <w:pPr>
        <w:pStyle w:val="Heading3"/>
        <w:rPr>
          <w:sz w:val="28"/>
        </w:rPr>
      </w:pPr>
      <w:bookmarkStart w:id="159" w:name="_Toc12002180"/>
      <w:r>
        <w:rPr>
          <w:sz w:val="28"/>
        </w:rPr>
        <w:lastRenderedPageBreak/>
        <w:t>External Interface Requirements</w:t>
      </w:r>
      <w:bookmarkEnd w:id="159"/>
    </w:p>
    <w:p w14:paraId="51BE0508" w14:textId="74FC5CA4" w:rsidR="00D22523" w:rsidRPr="00D22523" w:rsidRDefault="00D22523" w:rsidP="00D22523">
      <w:pPr>
        <w:pStyle w:val="Indent2"/>
      </w:pPr>
      <w:r>
        <w:t>N/A</w:t>
      </w:r>
    </w:p>
    <w:p w14:paraId="1C2F4C0C" w14:textId="77777777" w:rsidR="005E2BB1" w:rsidRDefault="00C667D5" w:rsidP="005E2BB1">
      <w:pPr>
        <w:pStyle w:val="Heading2"/>
      </w:pPr>
      <w:bookmarkStart w:id="160" w:name="_Toc511049895"/>
      <w:bookmarkStart w:id="161" w:name="_Toc509931813"/>
      <w:bookmarkStart w:id="162" w:name="_Toc510509448"/>
      <w:bookmarkStart w:id="163" w:name="_Toc511049896"/>
      <w:bookmarkStart w:id="164" w:name="_Toc509931814"/>
      <w:bookmarkStart w:id="165" w:name="_Toc510509449"/>
      <w:bookmarkStart w:id="166" w:name="_Toc511049897"/>
      <w:bookmarkStart w:id="167" w:name="_Toc509931815"/>
      <w:bookmarkStart w:id="168" w:name="_Toc510509450"/>
      <w:bookmarkStart w:id="169" w:name="_Toc511049898"/>
      <w:bookmarkStart w:id="170" w:name="_Toc510509451"/>
      <w:bookmarkStart w:id="171" w:name="_Toc12002181"/>
      <w:bookmarkEnd w:id="157"/>
      <w:bookmarkEnd w:id="160"/>
      <w:bookmarkEnd w:id="161"/>
      <w:bookmarkEnd w:id="162"/>
      <w:bookmarkEnd w:id="163"/>
      <w:bookmarkEnd w:id="164"/>
      <w:bookmarkEnd w:id="165"/>
      <w:bookmarkEnd w:id="166"/>
      <w:bookmarkEnd w:id="167"/>
      <w:bookmarkEnd w:id="168"/>
      <w:bookmarkEnd w:id="169"/>
      <w:r>
        <w:t>Internal Data Requirements</w:t>
      </w:r>
      <w:bookmarkEnd w:id="170"/>
      <w:bookmarkEnd w:id="171"/>
    </w:p>
    <w:p w14:paraId="5D8531F0" w14:textId="364DB9D6" w:rsidR="005E2BB1" w:rsidRPr="0095184A" w:rsidRDefault="00C667D5" w:rsidP="005E2BB1">
      <w:pPr>
        <w:pStyle w:val="Indent1"/>
        <w:rPr>
          <w:b/>
          <w:sz w:val="24"/>
        </w:rPr>
      </w:pPr>
      <w:r>
        <w:rPr>
          <w:sz w:val="24"/>
        </w:rPr>
        <w:t>N/A</w:t>
      </w:r>
    </w:p>
    <w:p w14:paraId="59D9AC43" w14:textId="77777777" w:rsidR="005E2BB1" w:rsidRDefault="00C667D5" w:rsidP="005E2BB1">
      <w:pPr>
        <w:pStyle w:val="Heading2"/>
      </w:pPr>
      <w:bookmarkStart w:id="172" w:name="_Toc509931817"/>
      <w:bookmarkStart w:id="173" w:name="_Toc510509452"/>
      <w:bookmarkStart w:id="174" w:name="_Toc511049900"/>
      <w:bookmarkStart w:id="175" w:name="_Toc49758556"/>
      <w:bookmarkStart w:id="176" w:name="_Toc49911805"/>
      <w:bookmarkStart w:id="177" w:name="_Toc510509453"/>
      <w:bookmarkStart w:id="178" w:name="_Toc12002182"/>
      <w:bookmarkEnd w:id="172"/>
      <w:bookmarkEnd w:id="173"/>
      <w:bookmarkEnd w:id="174"/>
      <w:r>
        <w:t>Functional Requirements</w:t>
      </w:r>
      <w:bookmarkEnd w:id="158"/>
      <w:bookmarkEnd w:id="175"/>
      <w:bookmarkEnd w:id="176"/>
      <w:bookmarkEnd w:id="177"/>
      <w:bookmarkEnd w:id="178"/>
    </w:p>
    <w:p w14:paraId="0EB26BA5" w14:textId="77777777" w:rsidR="005E2BB1" w:rsidRPr="009957BD" w:rsidRDefault="00C667D5" w:rsidP="005E2BB1">
      <w:pPr>
        <w:pStyle w:val="Heading3"/>
        <w:rPr>
          <w:rFonts w:ascii="Arial" w:hAnsi="Arial" w:cs="Arial"/>
          <w:sz w:val="28"/>
        </w:rPr>
      </w:pPr>
      <w:bookmarkStart w:id="179" w:name="_Toc12002183"/>
      <w:r>
        <w:rPr>
          <w:rFonts w:ascii="Arial" w:hAnsi="Arial" w:cs="Arial"/>
          <w:sz w:val="28"/>
        </w:rPr>
        <w:t>Global Elements</w:t>
      </w:r>
      <w:bookmarkEnd w:id="179"/>
    </w:p>
    <w:p w14:paraId="6DD86298" w14:textId="77777777" w:rsidR="005E2BB1" w:rsidRPr="00C34EF9" w:rsidRDefault="00C667D5" w:rsidP="005E2BB1">
      <w:pPr>
        <w:pStyle w:val="Heading4"/>
      </w:pPr>
      <w:r w:rsidRPr="00C34EF9">
        <w:t xml:space="preserve">Header </w:t>
      </w:r>
    </w:p>
    <w:tbl>
      <w:tblPr>
        <w:tblW w:w="1016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firstRow="0" w:lastRow="0" w:firstColumn="0" w:lastColumn="0" w:noHBand="0" w:noVBand="0"/>
      </w:tblPr>
      <w:tblGrid>
        <w:gridCol w:w="1296"/>
        <w:gridCol w:w="7344"/>
        <w:gridCol w:w="1522"/>
      </w:tblGrid>
      <w:tr w:rsidR="0083304E" w14:paraId="260F980F" w14:textId="77777777" w:rsidTr="001D00E9">
        <w:trPr>
          <w:trHeight w:val="525"/>
          <w:tblHeader/>
        </w:trPr>
        <w:tc>
          <w:tcPr>
            <w:tcW w:w="1176" w:type="dxa"/>
            <w:shd w:val="clear" w:color="auto" w:fill="D9D9D9" w:themeFill="background1" w:themeFillShade="D9"/>
            <w:vAlign w:val="center"/>
          </w:tcPr>
          <w:p w14:paraId="214B5044" w14:textId="77777777" w:rsidR="005E2BB1" w:rsidRPr="008E3636" w:rsidRDefault="00C667D5" w:rsidP="005E2BB1">
            <w:pPr>
              <w:keepNext/>
              <w:rPr>
                <w:b/>
                <w:bCs/>
                <w:sz w:val="24"/>
              </w:rPr>
            </w:pPr>
            <w:r w:rsidRPr="008E3636">
              <w:rPr>
                <w:b/>
                <w:bCs/>
                <w:sz w:val="24"/>
              </w:rPr>
              <w:t>FRS ID</w:t>
            </w:r>
          </w:p>
        </w:tc>
        <w:tc>
          <w:tcPr>
            <w:tcW w:w="7459" w:type="dxa"/>
            <w:shd w:val="clear" w:color="auto" w:fill="D9D9D9" w:themeFill="background1" w:themeFillShade="D9"/>
            <w:vAlign w:val="center"/>
          </w:tcPr>
          <w:p w14:paraId="6152FBAC" w14:textId="77777777" w:rsidR="005E2BB1" w:rsidRPr="008E3636" w:rsidRDefault="00C667D5" w:rsidP="005E2BB1">
            <w:pPr>
              <w:keepNext/>
              <w:jc w:val="center"/>
              <w:rPr>
                <w:b/>
                <w:bCs/>
                <w:sz w:val="24"/>
              </w:rPr>
            </w:pPr>
            <w:r w:rsidRPr="008E3636">
              <w:rPr>
                <w:b/>
                <w:bCs/>
                <w:sz w:val="24"/>
              </w:rPr>
              <w:t>Functional Specification Description</w:t>
            </w:r>
          </w:p>
        </w:tc>
        <w:tc>
          <w:tcPr>
            <w:tcW w:w="1527" w:type="dxa"/>
            <w:shd w:val="clear" w:color="auto" w:fill="D9D9D9" w:themeFill="background1" w:themeFillShade="D9"/>
            <w:vAlign w:val="center"/>
          </w:tcPr>
          <w:p w14:paraId="478DCD73" w14:textId="77777777" w:rsidR="005E2BB1" w:rsidRPr="008E3636" w:rsidRDefault="00C667D5" w:rsidP="005E2BB1">
            <w:pPr>
              <w:keepNext/>
              <w:jc w:val="center"/>
              <w:rPr>
                <w:b/>
                <w:bCs/>
                <w:sz w:val="24"/>
              </w:rPr>
            </w:pPr>
            <w:r w:rsidRPr="008E3636">
              <w:rPr>
                <w:b/>
                <w:bCs/>
                <w:sz w:val="24"/>
              </w:rPr>
              <w:t>Criticality</w:t>
            </w:r>
          </w:p>
        </w:tc>
      </w:tr>
      <w:tr w:rsidR="0083304E" w14:paraId="2B535056" w14:textId="77777777" w:rsidTr="001D00E9">
        <w:trPr>
          <w:trHeight w:val="525"/>
          <w:tblHeader/>
        </w:trPr>
        <w:tc>
          <w:tcPr>
            <w:tcW w:w="1176" w:type="dxa"/>
            <w:shd w:val="clear" w:color="auto" w:fill="auto"/>
            <w:vAlign w:val="center"/>
          </w:tcPr>
          <w:p w14:paraId="3F4944C7" w14:textId="77777777" w:rsidR="005E2BB1" w:rsidRPr="0029698E" w:rsidRDefault="00C667D5" w:rsidP="005E2BB1">
            <w:pPr>
              <w:keepNext/>
              <w:rPr>
                <w:bCs/>
                <w:sz w:val="24"/>
              </w:rPr>
            </w:pPr>
            <w:r w:rsidRPr="00CC3283">
              <w:rPr>
                <w:bCs/>
                <w:sz w:val="24"/>
              </w:rPr>
              <w:t>FRS-</w:t>
            </w:r>
            <w:r w:rsidRPr="0029698E">
              <w:rPr>
                <w:bCs/>
                <w:sz w:val="24"/>
              </w:rPr>
              <w:t>3.3.1.1.1</w:t>
            </w:r>
          </w:p>
        </w:tc>
        <w:tc>
          <w:tcPr>
            <w:tcW w:w="7459" w:type="dxa"/>
            <w:tcBorders>
              <w:top w:val="single" w:sz="6" w:space="0" w:color="auto"/>
              <w:left w:val="single" w:sz="6" w:space="0" w:color="auto"/>
              <w:bottom w:val="single" w:sz="6" w:space="0" w:color="auto"/>
              <w:right w:val="single" w:sz="6" w:space="0" w:color="auto"/>
            </w:tcBorders>
            <w:vAlign w:val="center"/>
          </w:tcPr>
          <w:p w14:paraId="78E04B26" w14:textId="463AD527" w:rsidR="005E2BB1" w:rsidRPr="007E1793" w:rsidRDefault="00C667D5" w:rsidP="005E2BB1">
            <w:pPr>
              <w:keepNext/>
              <w:rPr>
                <w:b/>
                <w:bCs/>
                <w:sz w:val="24"/>
              </w:rPr>
            </w:pPr>
            <w:r w:rsidRPr="007E1793">
              <w:rPr>
                <w:sz w:val="24"/>
              </w:rPr>
              <w:t xml:space="preserve">The system shall display the </w:t>
            </w:r>
            <w:commentRangeStart w:id="180"/>
            <w:r w:rsidR="00744280">
              <w:t>Dablexa</w:t>
            </w:r>
            <w:r w:rsidR="00744280">
              <w:rPr>
                <w:sz w:val="24"/>
              </w:rPr>
              <w:t xml:space="preserve"> -Smartpack</w:t>
            </w:r>
            <w:r w:rsidR="00744280" w:rsidRPr="007E1793">
              <w:rPr>
                <w:sz w:val="24"/>
              </w:rPr>
              <w:t xml:space="preserve"> </w:t>
            </w:r>
            <w:r>
              <w:rPr>
                <w:sz w:val="24"/>
              </w:rPr>
              <w:t xml:space="preserve">logo </w:t>
            </w:r>
            <w:commentRangeEnd w:id="180"/>
            <w:r w:rsidR="00D3551F">
              <w:rPr>
                <w:rStyle w:val="CommentReference"/>
                <w:rFonts w:ascii="Arial" w:hAnsi="Arial"/>
                <w:b/>
              </w:rPr>
              <w:commentReference w:id="180"/>
            </w:r>
            <w:ins w:id="181" w:author="Egalapati, Seetha Lakshmi" w:date="2019-06-28T11:56:00Z">
              <w:r w:rsidR="00B01C44">
                <w:rPr>
                  <w:sz w:val="24"/>
                </w:rPr>
                <w:t xml:space="preserve"> Abbott logo </w:t>
              </w:r>
            </w:ins>
            <w:del w:id="182" w:author="Egalapati, Seetha Lakshmi" w:date="2019-06-28T11:56:00Z">
              <w:r w:rsidRPr="007E1793" w:rsidDel="00B01C44">
                <w:rPr>
                  <w:sz w:val="24"/>
                </w:rPr>
                <w:delText>i</w:delText>
              </w:r>
            </w:del>
            <w:r w:rsidRPr="007E1793">
              <w:rPr>
                <w:sz w:val="24"/>
              </w:rPr>
              <w:t xml:space="preserve">mage on the header. </w:t>
            </w:r>
            <w:r>
              <w:rPr>
                <w:sz w:val="24"/>
              </w:rPr>
              <w:t>On clicking t</w:t>
            </w:r>
            <w:r w:rsidRPr="007E1793">
              <w:rPr>
                <w:sz w:val="24"/>
              </w:rPr>
              <w:t xml:space="preserve">he logo, the user shall be navigated to the </w:t>
            </w:r>
            <w:r w:rsidR="00744280">
              <w:rPr>
                <w:sz w:val="24"/>
              </w:rPr>
              <w:t>corresponding</w:t>
            </w:r>
            <w:r w:rsidR="00F42014">
              <w:rPr>
                <w:sz w:val="24"/>
              </w:rPr>
              <w:t xml:space="preserve"> page</w:t>
            </w:r>
            <w:r w:rsidRPr="007E1793">
              <w:rPr>
                <w:sz w:val="24"/>
              </w:rPr>
              <w:t>.</w:t>
            </w:r>
          </w:p>
        </w:tc>
        <w:tc>
          <w:tcPr>
            <w:tcW w:w="1527" w:type="dxa"/>
            <w:shd w:val="clear" w:color="auto" w:fill="auto"/>
            <w:vAlign w:val="center"/>
          </w:tcPr>
          <w:p w14:paraId="4FAFEE3C" w14:textId="77777777" w:rsidR="005E2BB1" w:rsidRPr="005A0BF9" w:rsidRDefault="00C667D5" w:rsidP="005E2BB1">
            <w:pPr>
              <w:keepNext/>
              <w:jc w:val="center"/>
              <w:rPr>
                <w:b/>
                <w:bCs/>
                <w:szCs w:val="22"/>
              </w:rPr>
            </w:pPr>
            <w:r w:rsidRPr="0029698E">
              <w:rPr>
                <w:sz w:val="24"/>
              </w:rPr>
              <w:t>Non-</w:t>
            </w:r>
            <w:r>
              <w:rPr>
                <w:sz w:val="24"/>
              </w:rPr>
              <w:t>Regulated</w:t>
            </w:r>
          </w:p>
        </w:tc>
      </w:tr>
      <w:tr w:rsidR="0083304E" w14:paraId="40118F0E" w14:textId="77777777" w:rsidTr="001D00E9">
        <w:trPr>
          <w:trHeight w:val="525"/>
          <w:tblHeader/>
        </w:trPr>
        <w:tc>
          <w:tcPr>
            <w:tcW w:w="1176" w:type="dxa"/>
            <w:shd w:val="clear" w:color="auto" w:fill="auto"/>
            <w:vAlign w:val="center"/>
          </w:tcPr>
          <w:p w14:paraId="363DB33B" w14:textId="77777777" w:rsidR="005E2BB1" w:rsidRPr="0029698E" w:rsidRDefault="00C667D5" w:rsidP="005E2BB1">
            <w:pPr>
              <w:keepNext/>
              <w:rPr>
                <w:bCs/>
                <w:sz w:val="24"/>
              </w:rPr>
            </w:pPr>
            <w:r w:rsidRPr="009F199D">
              <w:rPr>
                <w:bCs/>
                <w:sz w:val="24"/>
              </w:rPr>
              <w:t>FRS-</w:t>
            </w:r>
            <w:r w:rsidRPr="0029698E">
              <w:rPr>
                <w:bCs/>
                <w:sz w:val="24"/>
              </w:rPr>
              <w:t>3.3.1.1.2</w:t>
            </w:r>
          </w:p>
        </w:tc>
        <w:tc>
          <w:tcPr>
            <w:tcW w:w="7459" w:type="dxa"/>
            <w:tcBorders>
              <w:top w:val="single" w:sz="6" w:space="0" w:color="auto"/>
              <w:left w:val="single" w:sz="6" w:space="0" w:color="auto"/>
              <w:bottom w:val="single" w:sz="6" w:space="0" w:color="auto"/>
              <w:right w:val="single" w:sz="6" w:space="0" w:color="auto"/>
            </w:tcBorders>
            <w:vAlign w:val="center"/>
          </w:tcPr>
          <w:p w14:paraId="7811BCEA" w14:textId="42F548AD" w:rsidR="005E2BB1" w:rsidRPr="007E1793" w:rsidRDefault="00C667D5" w:rsidP="005E2BB1">
            <w:pPr>
              <w:pStyle w:val="NormalWeb"/>
              <w:spacing w:before="0" w:beforeAutospacing="0" w:after="0" w:afterAutospacing="0"/>
            </w:pPr>
            <w:r w:rsidRPr="007E1793">
              <w:t xml:space="preserve">The system shall display </w:t>
            </w:r>
            <w:r w:rsidR="000414D3" w:rsidRPr="007E1793">
              <w:t xml:space="preserve">the </w:t>
            </w:r>
            <w:r w:rsidR="000414D3">
              <w:t xml:space="preserve">Abbott </w:t>
            </w:r>
            <w:r w:rsidR="000414D3" w:rsidRPr="007E1793">
              <w:t xml:space="preserve">brand </w:t>
            </w:r>
            <w:r w:rsidR="000414D3">
              <w:t xml:space="preserve">logo </w:t>
            </w:r>
            <w:r w:rsidR="000414D3" w:rsidRPr="007E1793">
              <w:t xml:space="preserve">image on the header. </w:t>
            </w:r>
          </w:p>
        </w:tc>
        <w:tc>
          <w:tcPr>
            <w:tcW w:w="1527" w:type="dxa"/>
            <w:shd w:val="clear" w:color="auto" w:fill="auto"/>
          </w:tcPr>
          <w:p w14:paraId="5B895F15" w14:textId="77777777" w:rsidR="005E2BB1" w:rsidRPr="005A0BF9" w:rsidRDefault="00C667D5" w:rsidP="005E2BB1">
            <w:pPr>
              <w:keepNext/>
              <w:jc w:val="center"/>
              <w:rPr>
                <w:b/>
                <w:bCs/>
                <w:szCs w:val="22"/>
              </w:rPr>
            </w:pPr>
            <w:r w:rsidRPr="00946D07">
              <w:rPr>
                <w:sz w:val="24"/>
              </w:rPr>
              <w:t>Non-Regulated</w:t>
            </w:r>
          </w:p>
        </w:tc>
      </w:tr>
      <w:tr w:rsidR="00012504" w14:paraId="1EAE5088" w14:textId="77777777" w:rsidTr="001D00E9">
        <w:trPr>
          <w:trHeight w:val="525"/>
          <w:tblHeader/>
        </w:trPr>
        <w:tc>
          <w:tcPr>
            <w:tcW w:w="1176" w:type="dxa"/>
            <w:shd w:val="clear" w:color="auto" w:fill="auto"/>
            <w:vAlign w:val="center"/>
          </w:tcPr>
          <w:p w14:paraId="7CA9F189" w14:textId="1688F8A2" w:rsidR="00012504" w:rsidRPr="0029698E" w:rsidRDefault="00012504" w:rsidP="00012504">
            <w:pPr>
              <w:keepNext/>
              <w:rPr>
                <w:bCs/>
                <w:sz w:val="24"/>
              </w:rPr>
            </w:pPr>
            <w:r w:rsidRPr="009F199D">
              <w:rPr>
                <w:bCs/>
                <w:sz w:val="24"/>
              </w:rPr>
              <w:t>FRS-</w:t>
            </w:r>
            <w:r w:rsidRPr="0029698E">
              <w:rPr>
                <w:bCs/>
                <w:sz w:val="24"/>
              </w:rPr>
              <w:t>3.3.1.1.</w:t>
            </w:r>
            <w:ins w:id="183" w:author="Egalapati, Seetha Lakshmi" w:date="2019-06-28T12:08:00Z">
              <w:r w:rsidR="007C53B5">
                <w:rPr>
                  <w:bCs/>
                  <w:sz w:val="24"/>
                </w:rPr>
                <w:t>3</w:t>
              </w:r>
            </w:ins>
            <w:del w:id="184" w:author="Egalapati, Seetha Lakshmi" w:date="2019-06-28T12:08:00Z">
              <w:r w:rsidRPr="0029698E" w:rsidDel="007C53B5">
                <w:rPr>
                  <w:bCs/>
                  <w:sz w:val="24"/>
                </w:rPr>
                <w:delText>4</w:delText>
              </w:r>
            </w:del>
          </w:p>
        </w:tc>
        <w:tc>
          <w:tcPr>
            <w:tcW w:w="7459" w:type="dxa"/>
            <w:tcBorders>
              <w:top w:val="single" w:sz="6" w:space="0" w:color="auto"/>
              <w:left w:val="single" w:sz="6" w:space="0" w:color="auto"/>
              <w:bottom w:val="single" w:sz="6" w:space="0" w:color="auto"/>
              <w:right w:val="single" w:sz="6" w:space="0" w:color="auto"/>
            </w:tcBorders>
            <w:vAlign w:val="center"/>
          </w:tcPr>
          <w:p w14:paraId="1EA412BA" w14:textId="6792D1ED" w:rsidR="00012504" w:rsidRPr="007E1793" w:rsidRDefault="006E3851" w:rsidP="00012504">
            <w:pPr>
              <w:keepNext/>
              <w:rPr>
                <w:b/>
                <w:bCs/>
                <w:sz w:val="24"/>
              </w:rPr>
            </w:pPr>
            <w:ins w:id="185" w:author="Agarwal, Shilpa" w:date="2019-06-21T11:10:00Z">
              <w:r>
                <w:t>The system shall display</w:t>
              </w:r>
            </w:ins>
            <w:ins w:id="186" w:author="Agarwal, Shilpa" w:date="2019-06-21T11:12:00Z">
              <w:r>
                <w:t xml:space="preserve"> </w:t>
              </w:r>
            </w:ins>
            <w:del w:id="187" w:author="Agarwal, Shilpa" w:date="2019-06-21T11:10:00Z">
              <w:r w:rsidR="00744280" w:rsidDel="006E3851">
                <w:delText xml:space="preserve">er is having </w:delText>
              </w:r>
            </w:del>
            <w:r w:rsidR="00744280">
              <w:t>back</w:t>
            </w:r>
            <w:del w:id="188" w:author="Agarwal, Shilpa" w:date="2019-06-21T11:12:00Z">
              <w:r w:rsidR="00744280" w:rsidDel="006E3851">
                <w:delText xml:space="preserve"> </w:delText>
              </w:r>
            </w:del>
            <w:r w:rsidR="00744280">
              <w:t xml:space="preserve">ground image and text </w:t>
            </w:r>
            <w:del w:id="189" w:author="Agarwal, Shilpa" w:date="2019-06-21T11:11:00Z">
              <w:r w:rsidR="00744280" w:rsidDel="006E3851">
                <w:delText xml:space="preserve">on </w:delText>
              </w:r>
            </w:del>
            <w:ins w:id="190" w:author="Agarwal, Shilpa" w:date="2019-06-21T11:11:00Z">
              <w:r>
                <w:t xml:space="preserve">in </w:t>
              </w:r>
            </w:ins>
            <w:r w:rsidR="00744280">
              <w:t xml:space="preserve">the </w:t>
            </w:r>
            <w:del w:id="191" w:author="Agarwal, Shilpa" w:date="2019-06-21T11:10:00Z">
              <w:r w:rsidR="00744280" w:rsidDel="006E3851">
                <w:delText>image</w:delText>
              </w:r>
            </w:del>
            <w:ins w:id="192" w:author="Agarwal, Shilpa" w:date="2019-06-21T11:10:00Z">
              <w:r>
                <w:t>header</w:t>
              </w:r>
            </w:ins>
            <w:r w:rsidR="00012504">
              <w:t>.</w:t>
            </w:r>
          </w:p>
        </w:tc>
        <w:tc>
          <w:tcPr>
            <w:tcW w:w="1527" w:type="dxa"/>
            <w:shd w:val="clear" w:color="auto" w:fill="auto"/>
          </w:tcPr>
          <w:p w14:paraId="176F2A16" w14:textId="77777777" w:rsidR="00012504" w:rsidRPr="005A0BF9" w:rsidRDefault="00012504" w:rsidP="00012504">
            <w:pPr>
              <w:keepNext/>
              <w:jc w:val="center"/>
              <w:rPr>
                <w:b/>
                <w:bCs/>
                <w:szCs w:val="22"/>
              </w:rPr>
            </w:pPr>
            <w:r w:rsidRPr="00946D07">
              <w:rPr>
                <w:sz w:val="24"/>
              </w:rPr>
              <w:t>Non-Regulated</w:t>
            </w:r>
          </w:p>
        </w:tc>
      </w:tr>
      <w:tr w:rsidR="00744280" w14:paraId="0D2776FF" w14:textId="77777777" w:rsidTr="00D3551F">
        <w:trPr>
          <w:trHeight w:val="525"/>
          <w:tblHeader/>
        </w:trPr>
        <w:tc>
          <w:tcPr>
            <w:tcW w:w="1176" w:type="dxa"/>
            <w:shd w:val="clear" w:color="auto" w:fill="auto"/>
            <w:vAlign w:val="center"/>
          </w:tcPr>
          <w:p w14:paraId="1A595357" w14:textId="1FB713AE" w:rsidR="00744280" w:rsidRPr="009F199D" w:rsidRDefault="00744280" w:rsidP="00744280">
            <w:pPr>
              <w:keepNext/>
              <w:rPr>
                <w:bCs/>
                <w:sz w:val="24"/>
              </w:rPr>
            </w:pPr>
            <w:r w:rsidRPr="009F199D">
              <w:rPr>
                <w:bCs/>
                <w:sz w:val="24"/>
              </w:rPr>
              <w:t>FRS-</w:t>
            </w:r>
            <w:r w:rsidRPr="0029698E">
              <w:rPr>
                <w:bCs/>
                <w:sz w:val="24"/>
              </w:rPr>
              <w:t>3.3.1.1.</w:t>
            </w:r>
            <w:ins w:id="193" w:author="Egalapati, Seetha Lakshmi" w:date="2019-06-28T12:08:00Z">
              <w:r w:rsidR="007C53B5">
                <w:rPr>
                  <w:bCs/>
                  <w:sz w:val="24"/>
                </w:rPr>
                <w:t>4</w:t>
              </w:r>
            </w:ins>
            <w:del w:id="194" w:author="Egalapati, Seetha Lakshmi" w:date="2019-06-28T12:08:00Z">
              <w:r w:rsidRPr="0029698E" w:rsidDel="007C53B5">
                <w:rPr>
                  <w:bCs/>
                  <w:sz w:val="24"/>
                </w:rPr>
                <w:delText>5</w:delText>
              </w:r>
            </w:del>
          </w:p>
        </w:tc>
        <w:tc>
          <w:tcPr>
            <w:tcW w:w="7459" w:type="dxa"/>
            <w:tcBorders>
              <w:top w:val="single" w:sz="6" w:space="0" w:color="auto"/>
              <w:left w:val="single" w:sz="6" w:space="0" w:color="auto"/>
              <w:bottom w:val="single" w:sz="6" w:space="0" w:color="auto"/>
              <w:right w:val="single" w:sz="6" w:space="0" w:color="auto"/>
            </w:tcBorders>
          </w:tcPr>
          <w:p w14:paraId="6FDEF863" w14:textId="558AA931" w:rsidR="00744280" w:rsidRDefault="006E3851" w:rsidP="00744280">
            <w:pPr>
              <w:keepNext/>
            </w:pPr>
            <w:ins w:id="195" w:author="Agarwal, Shilpa" w:date="2019-06-21T11:11:00Z">
              <w:r>
                <w:rPr>
                  <w:szCs w:val="20"/>
                </w:rPr>
                <w:t>On scrolling down</w:t>
              </w:r>
            </w:ins>
            <w:ins w:id="196" w:author="Agarwal, Shilpa" w:date="2019-06-21T11:12:00Z">
              <w:r>
                <w:rPr>
                  <w:szCs w:val="20"/>
                </w:rPr>
                <w:t xml:space="preserve"> the page</w:t>
              </w:r>
            </w:ins>
            <w:ins w:id="197" w:author="Agarwal, Shilpa" w:date="2019-06-21T11:11:00Z">
              <w:r>
                <w:rPr>
                  <w:szCs w:val="20"/>
                </w:rPr>
                <w:t xml:space="preserve">, </w:t>
              </w:r>
            </w:ins>
            <w:ins w:id="198" w:author="Agarwal, Shilpa" w:date="2019-06-21T11:12:00Z">
              <w:r>
                <w:rPr>
                  <w:szCs w:val="20"/>
                </w:rPr>
                <w:t xml:space="preserve">the </w:t>
              </w:r>
            </w:ins>
            <w:del w:id="199" w:author="Agarwal, Shilpa" w:date="2019-06-21T11:12:00Z">
              <w:r w:rsidR="00744280" w:rsidDel="006E3851">
                <w:rPr>
                  <w:szCs w:val="20"/>
                </w:rPr>
                <w:delText>B</w:delText>
              </w:r>
            </w:del>
            <w:ins w:id="200" w:author="Agarwal, Shilpa" w:date="2019-06-21T11:12:00Z">
              <w:r>
                <w:rPr>
                  <w:szCs w:val="20"/>
                </w:rPr>
                <w:t>b</w:t>
              </w:r>
            </w:ins>
            <w:r w:rsidR="00744280">
              <w:rPr>
                <w:szCs w:val="20"/>
              </w:rPr>
              <w:t xml:space="preserve">ackground image </w:t>
            </w:r>
            <w:r w:rsidR="00744280" w:rsidRPr="00B146F8">
              <w:rPr>
                <w:szCs w:val="20"/>
              </w:rPr>
              <w:t>should stick to the page</w:t>
            </w:r>
            <w:ins w:id="201" w:author="Agarwal, Shilpa" w:date="2019-06-21T11:12:00Z">
              <w:r>
                <w:rPr>
                  <w:szCs w:val="20"/>
                </w:rPr>
                <w:t>.</w:t>
              </w:r>
            </w:ins>
            <w:del w:id="202" w:author="Agarwal, Shilpa" w:date="2019-06-21T11:12:00Z">
              <w:r w:rsidR="00744280" w:rsidRPr="00B146F8" w:rsidDel="006E3851">
                <w:rPr>
                  <w:szCs w:val="20"/>
                </w:rPr>
                <w:delText xml:space="preserve"> when user scrolls down the page </w:delText>
              </w:r>
            </w:del>
          </w:p>
        </w:tc>
        <w:tc>
          <w:tcPr>
            <w:tcW w:w="1527" w:type="dxa"/>
            <w:shd w:val="clear" w:color="auto" w:fill="auto"/>
          </w:tcPr>
          <w:p w14:paraId="57EBD3C1" w14:textId="4AB41FDF" w:rsidR="00744280" w:rsidRPr="00946D07" w:rsidRDefault="00744280" w:rsidP="00744280">
            <w:pPr>
              <w:keepNext/>
              <w:jc w:val="center"/>
              <w:rPr>
                <w:sz w:val="24"/>
              </w:rPr>
            </w:pPr>
            <w:r w:rsidRPr="0057193A">
              <w:rPr>
                <w:sz w:val="24"/>
              </w:rPr>
              <w:t>Non-Regulated</w:t>
            </w:r>
          </w:p>
        </w:tc>
      </w:tr>
      <w:tr w:rsidR="00744280" w14:paraId="66F5896D" w14:textId="77777777" w:rsidTr="001D00E9">
        <w:trPr>
          <w:trHeight w:val="525"/>
          <w:tblHeader/>
        </w:trPr>
        <w:tc>
          <w:tcPr>
            <w:tcW w:w="1176" w:type="dxa"/>
            <w:shd w:val="clear" w:color="auto" w:fill="auto"/>
            <w:vAlign w:val="center"/>
          </w:tcPr>
          <w:p w14:paraId="253872F0" w14:textId="4D7AAFDC" w:rsidR="00744280" w:rsidRPr="009F199D" w:rsidRDefault="00744280" w:rsidP="00744280">
            <w:pPr>
              <w:keepNext/>
              <w:rPr>
                <w:bCs/>
                <w:sz w:val="24"/>
              </w:rPr>
            </w:pPr>
            <w:r w:rsidRPr="009F199D">
              <w:rPr>
                <w:bCs/>
                <w:sz w:val="24"/>
              </w:rPr>
              <w:t>FRS-</w:t>
            </w:r>
            <w:r w:rsidRPr="0029698E">
              <w:rPr>
                <w:bCs/>
                <w:sz w:val="24"/>
              </w:rPr>
              <w:t>3.3.1.1.</w:t>
            </w:r>
            <w:ins w:id="203" w:author="Egalapati, Seetha Lakshmi" w:date="2019-06-28T12:08:00Z">
              <w:r w:rsidR="007C53B5">
                <w:rPr>
                  <w:bCs/>
                  <w:sz w:val="24"/>
                </w:rPr>
                <w:t>5</w:t>
              </w:r>
            </w:ins>
            <w:del w:id="204" w:author="Egalapati, Seetha Lakshmi" w:date="2019-06-28T12:08:00Z">
              <w:r w:rsidRPr="0029698E" w:rsidDel="007C53B5">
                <w:rPr>
                  <w:bCs/>
                  <w:sz w:val="24"/>
                </w:rPr>
                <w:delText>6</w:delText>
              </w:r>
            </w:del>
          </w:p>
        </w:tc>
        <w:tc>
          <w:tcPr>
            <w:tcW w:w="7459" w:type="dxa"/>
            <w:tcBorders>
              <w:top w:val="single" w:sz="6" w:space="0" w:color="auto"/>
              <w:left w:val="single" w:sz="6" w:space="0" w:color="auto"/>
              <w:bottom w:val="single" w:sz="6" w:space="0" w:color="auto"/>
              <w:right w:val="single" w:sz="6" w:space="0" w:color="auto"/>
            </w:tcBorders>
            <w:vAlign w:val="center"/>
          </w:tcPr>
          <w:p w14:paraId="019E2F58" w14:textId="1DE9A4BC" w:rsidR="00744280" w:rsidRDefault="00744280" w:rsidP="00744280">
            <w:pPr>
              <w:keepNext/>
            </w:pPr>
            <w:r>
              <w:rPr>
                <w:sz w:val="24"/>
              </w:rPr>
              <w:t>The system shall allow content author to update Abbott logo, back</w:t>
            </w:r>
            <w:del w:id="205" w:author="Agarwal, Shilpa" w:date="2019-06-21T11:12:00Z">
              <w:r w:rsidDel="006E3851">
                <w:rPr>
                  <w:sz w:val="24"/>
                </w:rPr>
                <w:delText xml:space="preserve"> </w:delText>
              </w:r>
            </w:del>
            <w:r>
              <w:rPr>
                <w:sz w:val="24"/>
              </w:rPr>
              <w:t>ground image and image text</w:t>
            </w:r>
          </w:p>
        </w:tc>
        <w:tc>
          <w:tcPr>
            <w:tcW w:w="1527" w:type="dxa"/>
            <w:shd w:val="clear" w:color="auto" w:fill="auto"/>
          </w:tcPr>
          <w:p w14:paraId="2C8AE164" w14:textId="7B377E55" w:rsidR="00744280" w:rsidRPr="00946D07" w:rsidRDefault="00744280" w:rsidP="00744280">
            <w:pPr>
              <w:keepNext/>
              <w:jc w:val="center"/>
              <w:rPr>
                <w:sz w:val="24"/>
              </w:rPr>
            </w:pPr>
            <w:r w:rsidRPr="0057193A">
              <w:rPr>
                <w:sz w:val="24"/>
              </w:rPr>
              <w:t>Non-Regulated</w:t>
            </w:r>
          </w:p>
        </w:tc>
      </w:tr>
      <w:tr w:rsidR="00744280" w14:paraId="6282F507" w14:textId="77777777" w:rsidTr="001D00E9">
        <w:trPr>
          <w:trHeight w:val="354"/>
          <w:tblHeader/>
        </w:trPr>
        <w:tc>
          <w:tcPr>
            <w:tcW w:w="10162" w:type="dxa"/>
            <w:gridSpan w:val="3"/>
            <w:shd w:val="clear" w:color="auto" w:fill="auto"/>
            <w:vAlign w:val="center"/>
          </w:tcPr>
          <w:p w14:paraId="4B6E536A" w14:textId="77777777" w:rsidR="00744280" w:rsidRPr="00CC486C" w:rsidRDefault="00744280" w:rsidP="00744280">
            <w:pPr>
              <w:keepNext/>
              <w:rPr>
                <w:b/>
                <w:bCs/>
                <w:szCs w:val="22"/>
              </w:rPr>
            </w:pPr>
            <w:r w:rsidRPr="00CC486C">
              <w:rPr>
                <w:b/>
                <w:bCs/>
                <w:szCs w:val="22"/>
              </w:rPr>
              <w:t>Mobile/Tablet Devices</w:t>
            </w:r>
          </w:p>
        </w:tc>
      </w:tr>
      <w:tr w:rsidR="00744280" w14:paraId="428F4471" w14:textId="77777777" w:rsidTr="001D00E9">
        <w:trPr>
          <w:trHeight w:val="534"/>
          <w:tblHeader/>
        </w:trPr>
        <w:tc>
          <w:tcPr>
            <w:tcW w:w="1176" w:type="dxa"/>
            <w:shd w:val="clear" w:color="auto" w:fill="auto"/>
            <w:vAlign w:val="center"/>
          </w:tcPr>
          <w:p w14:paraId="54FF007B" w14:textId="76B966DB" w:rsidR="00744280" w:rsidRPr="0029698E" w:rsidRDefault="00744280" w:rsidP="00744280">
            <w:pPr>
              <w:keepNext/>
              <w:rPr>
                <w:bCs/>
                <w:sz w:val="24"/>
              </w:rPr>
            </w:pPr>
            <w:r w:rsidRPr="009F199D">
              <w:rPr>
                <w:bCs/>
                <w:sz w:val="24"/>
              </w:rPr>
              <w:t>FRS-</w:t>
            </w:r>
            <w:r w:rsidRPr="0029698E">
              <w:rPr>
                <w:bCs/>
                <w:sz w:val="24"/>
              </w:rPr>
              <w:t>3.3.1.1.</w:t>
            </w:r>
            <w:ins w:id="206" w:author="Egalapati, Seetha Lakshmi" w:date="2019-06-28T12:08:00Z">
              <w:r w:rsidR="007C53B5">
                <w:rPr>
                  <w:bCs/>
                  <w:sz w:val="24"/>
                </w:rPr>
                <w:t>6</w:t>
              </w:r>
            </w:ins>
            <w:del w:id="207" w:author="Egalapati, Seetha Lakshmi" w:date="2019-06-28T12:08:00Z">
              <w:r w:rsidDel="007C53B5">
                <w:rPr>
                  <w:bCs/>
                  <w:sz w:val="24"/>
                </w:rPr>
                <w:delText>12</w:delText>
              </w:r>
            </w:del>
          </w:p>
        </w:tc>
        <w:tc>
          <w:tcPr>
            <w:tcW w:w="7459" w:type="dxa"/>
            <w:tcBorders>
              <w:top w:val="single" w:sz="4" w:space="0" w:color="auto"/>
              <w:left w:val="single" w:sz="4" w:space="0" w:color="auto"/>
              <w:bottom w:val="single" w:sz="4" w:space="0" w:color="auto"/>
              <w:right w:val="single" w:sz="4" w:space="0" w:color="auto"/>
            </w:tcBorders>
            <w:vAlign w:val="center"/>
          </w:tcPr>
          <w:p w14:paraId="55C260F3" w14:textId="006C11E4" w:rsidR="00744280" w:rsidRPr="00CC3283" w:rsidRDefault="00744280" w:rsidP="00744280">
            <w:pPr>
              <w:keepNext/>
              <w:rPr>
                <w:b/>
                <w:bCs/>
                <w:sz w:val="24"/>
              </w:rPr>
            </w:pPr>
            <w:r w:rsidRPr="007E1793">
              <w:t xml:space="preserve">The system shall display the </w:t>
            </w:r>
            <w:r>
              <w:t xml:space="preserve">Abbott </w:t>
            </w:r>
            <w:r w:rsidRPr="007E1793">
              <w:t xml:space="preserve">brand </w:t>
            </w:r>
            <w:r>
              <w:t xml:space="preserve">logo </w:t>
            </w:r>
            <w:r w:rsidRPr="007E1793">
              <w:t>image on the header.</w:t>
            </w:r>
            <w:r>
              <w:t xml:space="preserve"> And </w:t>
            </w:r>
            <w:r w:rsidR="006D7007">
              <w:t>text should be cent</w:t>
            </w:r>
            <w:r>
              <w:t>e</w:t>
            </w:r>
            <w:r w:rsidR="006D7007">
              <w:t>r</w:t>
            </w:r>
            <w:r>
              <w:t xml:space="preserve"> aligned in mobile view</w:t>
            </w:r>
            <w:r>
              <w:rPr>
                <w:rFonts w:cstheme="minorBidi"/>
                <w:sz w:val="24"/>
              </w:rPr>
              <w:t>.</w:t>
            </w:r>
          </w:p>
        </w:tc>
        <w:tc>
          <w:tcPr>
            <w:tcW w:w="1527" w:type="dxa"/>
            <w:tcBorders>
              <w:top w:val="single" w:sz="6" w:space="0" w:color="auto"/>
              <w:left w:val="single" w:sz="6" w:space="0" w:color="auto"/>
              <w:bottom w:val="single" w:sz="6" w:space="0" w:color="auto"/>
            </w:tcBorders>
          </w:tcPr>
          <w:p w14:paraId="1D0E2432" w14:textId="77777777" w:rsidR="00744280" w:rsidRPr="007E1793" w:rsidRDefault="00744280" w:rsidP="00744280">
            <w:pPr>
              <w:keepNext/>
              <w:jc w:val="center"/>
              <w:rPr>
                <w:b/>
                <w:bCs/>
                <w:sz w:val="24"/>
                <w:szCs w:val="22"/>
              </w:rPr>
            </w:pPr>
            <w:r w:rsidRPr="00BC64BD">
              <w:rPr>
                <w:sz w:val="24"/>
              </w:rPr>
              <w:t>Non-Regulated</w:t>
            </w:r>
          </w:p>
        </w:tc>
      </w:tr>
    </w:tbl>
    <w:p w14:paraId="455CC584" w14:textId="77777777" w:rsidR="005E2BB1" w:rsidRPr="00ED3B2B" w:rsidRDefault="005E2BB1" w:rsidP="005E2BB1"/>
    <w:p w14:paraId="131239EA" w14:textId="77777777" w:rsidR="005E2BB1" w:rsidRPr="00A21F76" w:rsidRDefault="00C667D5" w:rsidP="005E2BB1">
      <w:pPr>
        <w:pStyle w:val="Heading4"/>
      </w:pPr>
      <w:r>
        <w:t>Footer</w:t>
      </w:r>
    </w:p>
    <w:tbl>
      <w:tblPr>
        <w:tblStyle w:val="TableGrid"/>
        <w:tblW w:w="0" w:type="auto"/>
        <w:tblLook w:val="04A0" w:firstRow="1" w:lastRow="0" w:firstColumn="1" w:lastColumn="0" w:noHBand="0" w:noVBand="1"/>
        <w:tblPrChange w:id="208" w:author="Agarwal, Shilpa" w:date="2019-06-21T11:44:00Z">
          <w:tblPr>
            <w:tblStyle w:val="TableGrid"/>
            <w:tblW w:w="0" w:type="auto"/>
            <w:tblLook w:val="04A0" w:firstRow="1" w:lastRow="0" w:firstColumn="1" w:lastColumn="0" w:noHBand="0" w:noVBand="1"/>
          </w:tblPr>
        </w:tblPrChange>
      </w:tblPr>
      <w:tblGrid>
        <w:gridCol w:w="1613"/>
        <w:gridCol w:w="7051"/>
        <w:gridCol w:w="1550"/>
        <w:tblGridChange w:id="209">
          <w:tblGrid>
            <w:gridCol w:w="1189"/>
            <w:gridCol w:w="302"/>
            <w:gridCol w:w="7146"/>
            <w:gridCol w:w="19"/>
            <w:gridCol w:w="1558"/>
          </w:tblGrid>
        </w:tblGridChange>
      </w:tblGrid>
      <w:tr w:rsidR="0083304E" w14:paraId="412F5F7C" w14:textId="77777777" w:rsidTr="003D6AA0">
        <w:trPr>
          <w:trHeight w:val="512"/>
          <w:trPrChange w:id="210" w:author="Agarwal, Shilpa" w:date="2019-06-21T11:44:00Z">
            <w:trPr>
              <w:trHeight w:val="512"/>
            </w:trPr>
          </w:trPrChange>
        </w:trPr>
        <w:tc>
          <w:tcPr>
            <w:tcW w:w="1491" w:type="dxa"/>
            <w:shd w:val="clear" w:color="auto" w:fill="D9D9D9" w:themeFill="background1" w:themeFillShade="D9"/>
            <w:vAlign w:val="center"/>
            <w:tcPrChange w:id="211" w:author="Agarwal, Shilpa" w:date="2019-06-21T11:44:00Z">
              <w:tcPr>
                <w:tcW w:w="1189" w:type="dxa"/>
                <w:gridSpan w:val="2"/>
                <w:shd w:val="clear" w:color="auto" w:fill="D9D9D9" w:themeFill="background1" w:themeFillShade="D9"/>
                <w:vAlign w:val="center"/>
              </w:tcPr>
            </w:tcPrChange>
          </w:tcPr>
          <w:p w14:paraId="3D447B22" w14:textId="77777777" w:rsidR="005E2BB1" w:rsidRPr="002E3D91" w:rsidRDefault="00C667D5" w:rsidP="005E2BB1">
            <w:pPr>
              <w:rPr>
                <w:b/>
                <w:sz w:val="24"/>
              </w:rPr>
            </w:pPr>
            <w:r w:rsidRPr="007826D4">
              <w:rPr>
                <w:b/>
                <w:bCs/>
                <w:sz w:val="24"/>
              </w:rPr>
              <w:t>FRS ID</w:t>
            </w:r>
          </w:p>
        </w:tc>
        <w:tc>
          <w:tcPr>
            <w:tcW w:w="7165" w:type="dxa"/>
            <w:shd w:val="clear" w:color="auto" w:fill="D9D9D9" w:themeFill="background1" w:themeFillShade="D9"/>
            <w:vAlign w:val="center"/>
            <w:tcPrChange w:id="212" w:author="Agarwal, Shilpa" w:date="2019-06-21T11:44:00Z">
              <w:tcPr>
                <w:tcW w:w="7448" w:type="dxa"/>
                <w:gridSpan w:val="2"/>
                <w:shd w:val="clear" w:color="auto" w:fill="D9D9D9" w:themeFill="background1" w:themeFillShade="D9"/>
                <w:vAlign w:val="center"/>
              </w:tcPr>
            </w:tcPrChange>
          </w:tcPr>
          <w:p w14:paraId="073498E1" w14:textId="77777777" w:rsidR="005E2BB1" w:rsidRPr="002E3D91" w:rsidRDefault="00C667D5" w:rsidP="005E2BB1">
            <w:pPr>
              <w:jc w:val="center"/>
            </w:pPr>
            <w:r w:rsidRPr="002E3D91">
              <w:rPr>
                <w:b/>
                <w:bCs/>
                <w:sz w:val="24"/>
              </w:rPr>
              <w:t>Functional Specification Description</w:t>
            </w:r>
          </w:p>
        </w:tc>
        <w:tc>
          <w:tcPr>
            <w:tcW w:w="1558" w:type="dxa"/>
            <w:shd w:val="clear" w:color="auto" w:fill="D9D9D9" w:themeFill="background1" w:themeFillShade="D9"/>
            <w:vAlign w:val="center"/>
            <w:tcPrChange w:id="213" w:author="Agarwal, Shilpa" w:date="2019-06-21T11:44:00Z">
              <w:tcPr>
                <w:tcW w:w="1577" w:type="dxa"/>
                <w:shd w:val="clear" w:color="auto" w:fill="D9D9D9" w:themeFill="background1" w:themeFillShade="D9"/>
                <w:vAlign w:val="center"/>
              </w:tcPr>
            </w:tcPrChange>
          </w:tcPr>
          <w:p w14:paraId="07D994D5" w14:textId="77777777" w:rsidR="005E2BB1" w:rsidRPr="002E3D91" w:rsidRDefault="00C667D5" w:rsidP="005E2BB1">
            <w:pPr>
              <w:jc w:val="center"/>
            </w:pPr>
            <w:r w:rsidRPr="002E3D91">
              <w:rPr>
                <w:b/>
                <w:bCs/>
                <w:sz w:val="24"/>
              </w:rPr>
              <w:t>Criticality</w:t>
            </w:r>
          </w:p>
        </w:tc>
      </w:tr>
      <w:tr w:rsidR="0083304E" w14:paraId="0F6444E4" w14:textId="77777777" w:rsidTr="003D6AA0">
        <w:trPr>
          <w:trHeight w:val="701"/>
          <w:trPrChange w:id="214" w:author="Agarwal, Shilpa" w:date="2019-06-21T11:44:00Z">
            <w:trPr>
              <w:trHeight w:val="701"/>
            </w:trPr>
          </w:trPrChange>
        </w:trPr>
        <w:tc>
          <w:tcPr>
            <w:tcW w:w="1491" w:type="dxa"/>
            <w:vAlign w:val="center"/>
            <w:tcPrChange w:id="215" w:author="Agarwal, Shilpa" w:date="2019-06-21T11:44:00Z">
              <w:tcPr>
                <w:tcW w:w="1189" w:type="dxa"/>
                <w:gridSpan w:val="2"/>
                <w:vAlign w:val="center"/>
              </w:tcPr>
            </w:tcPrChange>
          </w:tcPr>
          <w:p w14:paraId="516EE30D" w14:textId="77777777" w:rsidR="005E2BB1" w:rsidRPr="00220D02" w:rsidRDefault="00C667D5" w:rsidP="005E2BB1">
            <w:pPr>
              <w:rPr>
                <w:bCs/>
                <w:sz w:val="24"/>
              </w:rPr>
            </w:pPr>
            <w:r w:rsidRPr="009F199D">
              <w:rPr>
                <w:bCs/>
                <w:sz w:val="24"/>
              </w:rPr>
              <w:t>FRS-</w:t>
            </w:r>
            <w:r>
              <w:rPr>
                <w:sz w:val="24"/>
              </w:rPr>
              <w:t>3.3</w:t>
            </w:r>
            <w:r w:rsidRPr="002E3D91">
              <w:rPr>
                <w:sz w:val="24"/>
              </w:rPr>
              <w:t>.1.2.1</w:t>
            </w:r>
          </w:p>
        </w:tc>
        <w:tc>
          <w:tcPr>
            <w:tcW w:w="7165" w:type="dxa"/>
            <w:vAlign w:val="center"/>
            <w:tcPrChange w:id="216" w:author="Agarwal, Shilpa" w:date="2019-06-21T11:44:00Z">
              <w:tcPr>
                <w:tcW w:w="7448" w:type="dxa"/>
                <w:gridSpan w:val="2"/>
                <w:vAlign w:val="center"/>
              </w:tcPr>
            </w:tcPrChange>
          </w:tcPr>
          <w:p w14:paraId="26093CBF" w14:textId="3626551E" w:rsidR="005E2BB1" w:rsidRPr="00D92031" w:rsidRDefault="00C667D5" w:rsidP="005E2BB1">
            <w:pPr>
              <w:rPr>
                <w:sz w:val="24"/>
              </w:rPr>
            </w:pPr>
            <w:r w:rsidRPr="00D92031">
              <w:rPr>
                <w:sz w:val="24"/>
              </w:rPr>
              <w:t xml:space="preserve">The system shall display the </w:t>
            </w:r>
            <w:del w:id="217" w:author="Agarwal, Shilpa" w:date="2019-06-21T11:14:00Z">
              <w:r w:rsidR="00744280" w:rsidDel="006E3851">
                <w:delText>Dablexa</w:delText>
              </w:r>
              <w:r w:rsidR="00744280" w:rsidDel="006E3851">
                <w:rPr>
                  <w:sz w:val="24"/>
                </w:rPr>
                <w:delText xml:space="preserve"> -Smartpack</w:delText>
              </w:r>
              <w:r w:rsidR="00744280" w:rsidRPr="007E1793" w:rsidDel="006E3851">
                <w:rPr>
                  <w:sz w:val="24"/>
                </w:rPr>
                <w:delText xml:space="preserve"> </w:delText>
              </w:r>
              <w:r w:rsidRPr="00D92031" w:rsidDel="006E3851">
                <w:rPr>
                  <w:sz w:val="24"/>
                </w:rPr>
                <w:delText>brand</w:delText>
              </w:r>
            </w:del>
            <w:ins w:id="218" w:author="Agarwal, Shilpa" w:date="2019-06-21T11:14:00Z">
              <w:r w:rsidR="006E3851">
                <w:t>Abbott</w:t>
              </w:r>
            </w:ins>
            <w:r w:rsidRPr="00D92031">
              <w:rPr>
                <w:sz w:val="24"/>
              </w:rPr>
              <w:t xml:space="preserve"> logo image on the </w:t>
            </w:r>
            <w:r>
              <w:rPr>
                <w:sz w:val="24"/>
              </w:rPr>
              <w:t>left side of footer</w:t>
            </w:r>
          </w:p>
        </w:tc>
        <w:tc>
          <w:tcPr>
            <w:tcW w:w="1558" w:type="dxa"/>
            <w:tcPrChange w:id="219" w:author="Agarwal, Shilpa" w:date="2019-06-21T11:44:00Z">
              <w:tcPr>
                <w:tcW w:w="1577" w:type="dxa"/>
              </w:tcPr>
            </w:tcPrChange>
          </w:tcPr>
          <w:p w14:paraId="4B6C28C1" w14:textId="77777777" w:rsidR="005E2BB1" w:rsidRPr="00D92031" w:rsidRDefault="00C667D5" w:rsidP="005E2BB1">
            <w:pPr>
              <w:jc w:val="center"/>
              <w:rPr>
                <w:sz w:val="24"/>
              </w:rPr>
            </w:pPr>
            <w:r w:rsidRPr="00D92031">
              <w:rPr>
                <w:sz w:val="24"/>
              </w:rPr>
              <w:t>Non-Regulated</w:t>
            </w:r>
          </w:p>
        </w:tc>
      </w:tr>
      <w:tr w:rsidR="0083304E" w14:paraId="030F5342" w14:textId="77777777" w:rsidTr="003D6AA0">
        <w:trPr>
          <w:trHeight w:val="701"/>
          <w:trPrChange w:id="220" w:author="Agarwal, Shilpa" w:date="2019-06-21T11:44:00Z">
            <w:trPr>
              <w:trHeight w:val="701"/>
            </w:trPr>
          </w:trPrChange>
        </w:trPr>
        <w:tc>
          <w:tcPr>
            <w:tcW w:w="1491" w:type="dxa"/>
            <w:vAlign w:val="center"/>
            <w:tcPrChange w:id="221" w:author="Agarwal, Shilpa" w:date="2019-06-21T11:44:00Z">
              <w:tcPr>
                <w:tcW w:w="1189" w:type="dxa"/>
                <w:gridSpan w:val="2"/>
                <w:vAlign w:val="center"/>
              </w:tcPr>
            </w:tcPrChange>
          </w:tcPr>
          <w:p w14:paraId="14B38AF7" w14:textId="77777777" w:rsidR="005E2BB1" w:rsidRPr="009F199D" w:rsidRDefault="00C667D5" w:rsidP="005E2BB1">
            <w:pPr>
              <w:rPr>
                <w:bCs/>
                <w:sz w:val="24"/>
              </w:rPr>
            </w:pPr>
            <w:r w:rsidRPr="009F199D">
              <w:rPr>
                <w:bCs/>
                <w:sz w:val="24"/>
              </w:rPr>
              <w:t>FRS-</w:t>
            </w:r>
            <w:r>
              <w:rPr>
                <w:sz w:val="24"/>
              </w:rPr>
              <w:t>3.3</w:t>
            </w:r>
            <w:r w:rsidRPr="002E3D91">
              <w:rPr>
                <w:sz w:val="24"/>
              </w:rPr>
              <w:t>.1.2.2</w:t>
            </w:r>
          </w:p>
        </w:tc>
        <w:tc>
          <w:tcPr>
            <w:tcW w:w="7165" w:type="dxa"/>
            <w:vAlign w:val="center"/>
            <w:tcPrChange w:id="222" w:author="Agarwal, Shilpa" w:date="2019-06-21T11:44:00Z">
              <w:tcPr>
                <w:tcW w:w="7448" w:type="dxa"/>
                <w:gridSpan w:val="2"/>
                <w:vAlign w:val="center"/>
              </w:tcPr>
            </w:tcPrChange>
          </w:tcPr>
          <w:p w14:paraId="46E6D8AE" w14:textId="42AF1AEE" w:rsidR="005E2BB1" w:rsidRPr="00D92031" w:rsidRDefault="00744280" w:rsidP="005E2BB1">
            <w:pPr>
              <w:rPr>
                <w:sz w:val="24"/>
              </w:rPr>
            </w:pPr>
            <w:r>
              <w:rPr>
                <w:sz w:val="24"/>
              </w:rPr>
              <w:t xml:space="preserve">Author should be able to provide multiple </w:t>
            </w:r>
            <w:r w:rsidR="00356F11">
              <w:rPr>
                <w:sz w:val="24"/>
              </w:rPr>
              <w:t xml:space="preserve">footer labels and corresponding links </w:t>
            </w:r>
            <w:r>
              <w:rPr>
                <w:sz w:val="24"/>
              </w:rPr>
              <w:t xml:space="preserve"> </w:t>
            </w:r>
          </w:p>
        </w:tc>
        <w:tc>
          <w:tcPr>
            <w:tcW w:w="1558" w:type="dxa"/>
            <w:tcPrChange w:id="223" w:author="Agarwal, Shilpa" w:date="2019-06-21T11:44:00Z">
              <w:tcPr>
                <w:tcW w:w="1577" w:type="dxa"/>
              </w:tcPr>
            </w:tcPrChange>
          </w:tcPr>
          <w:p w14:paraId="211378D5" w14:textId="77777777" w:rsidR="005E2BB1" w:rsidRPr="00D92031" w:rsidRDefault="00C667D5" w:rsidP="005E2BB1">
            <w:pPr>
              <w:jc w:val="center"/>
              <w:rPr>
                <w:sz w:val="24"/>
              </w:rPr>
            </w:pPr>
            <w:r w:rsidRPr="00D92031">
              <w:rPr>
                <w:sz w:val="24"/>
              </w:rPr>
              <w:t>Non-Regulated</w:t>
            </w:r>
          </w:p>
        </w:tc>
      </w:tr>
      <w:tr w:rsidR="003D6AA0" w:rsidDel="007C53B5" w14:paraId="63466595" w14:textId="3493D03B" w:rsidTr="003D6AA0">
        <w:trPr>
          <w:trHeight w:val="701"/>
          <w:del w:id="224" w:author="Egalapati, Seetha Lakshmi" w:date="2019-06-28T12:08:00Z"/>
          <w:trPrChange w:id="225" w:author="Agarwal, Shilpa" w:date="2019-06-21T11:44:00Z">
            <w:trPr>
              <w:trHeight w:val="701"/>
            </w:trPr>
          </w:trPrChange>
        </w:trPr>
        <w:tc>
          <w:tcPr>
            <w:tcW w:w="1491" w:type="dxa"/>
            <w:vAlign w:val="center"/>
            <w:tcPrChange w:id="226" w:author="Agarwal, Shilpa" w:date="2019-06-21T11:44:00Z">
              <w:tcPr>
                <w:tcW w:w="1189" w:type="dxa"/>
                <w:gridSpan w:val="2"/>
                <w:vAlign w:val="center"/>
              </w:tcPr>
            </w:tcPrChange>
          </w:tcPr>
          <w:p w14:paraId="7DF9B036" w14:textId="7D3E6928" w:rsidR="003D6AA0" w:rsidRPr="009F199D" w:rsidDel="007C53B5" w:rsidRDefault="003D6AA0" w:rsidP="003D6AA0">
            <w:pPr>
              <w:rPr>
                <w:del w:id="227" w:author="Egalapati, Seetha Lakshmi" w:date="2019-06-28T12:08:00Z"/>
                <w:bCs/>
                <w:sz w:val="24"/>
              </w:rPr>
            </w:pPr>
            <w:ins w:id="228" w:author="Agarwal, Shilpa" w:date="2019-06-21T11:44:00Z">
              <w:del w:id="229" w:author="Egalapati, Seetha Lakshmi" w:date="2019-06-28T12:08:00Z">
                <w:r w:rsidRPr="009F199D" w:rsidDel="007C53B5">
                  <w:rPr>
                    <w:bCs/>
                    <w:sz w:val="24"/>
                  </w:rPr>
                  <w:delText>FRS-</w:delText>
                </w:r>
                <w:r w:rsidDel="007C53B5">
                  <w:rPr>
                    <w:sz w:val="24"/>
                  </w:rPr>
                  <w:delText>3.3</w:delText>
                </w:r>
                <w:r w:rsidRPr="002E3D91" w:rsidDel="007C53B5">
                  <w:rPr>
                    <w:sz w:val="24"/>
                  </w:rPr>
                  <w:delText>.1.2.3</w:delText>
                </w:r>
              </w:del>
            </w:ins>
          </w:p>
        </w:tc>
        <w:tc>
          <w:tcPr>
            <w:tcW w:w="7165" w:type="dxa"/>
            <w:vAlign w:val="center"/>
            <w:tcPrChange w:id="230" w:author="Agarwal, Shilpa" w:date="2019-06-21T11:44:00Z">
              <w:tcPr>
                <w:tcW w:w="7448" w:type="dxa"/>
                <w:gridSpan w:val="2"/>
                <w:vAlign w:val="center"/>
              </w:tcPr>
            </w:tcPrChange>
          </w:tcPr>
          <w:p w14:paraId="6EEA1262" w14:textId="5E55230F" w:rsidR="003D6AA0" w:rsidRPr="00D92031" w:rsidDel="007C53B5" w:rsidRDefault="003D6AA0" w:rsidP="003D6AA0">
            <w:pPr>
              <w:rPr>
                <w:del w:id="231" w:author="Egalapati, Seetha Lakshmi" w:date="2019-06-28T12:08:00Z"/>
                <w:sz w:val="24"/>
              </w:rPr>
            </w:pPr>
          </w:p>
        </w:tc>
        <w:tc>
          <w:tcPr>
            <w:tcW w:w="1558" w:type="dxa"/>
            <w:tcPrChange w:id="232" w:author="Agarwal, Shilpa" w:date="2019-06-21T11:44:00Z">
              <w:tcPr>
                <w:tcW w:w="1577" w:type="dxa"/>
              </w:tcPr>
            </w:tcPrChange>
          </w:tcPr>
          <w:p w14:paraId="24D039CE" w14:textId="36DF6E36" w:rsidR="003D6AA0" w:rsidRPr="00D92031" w:rsidDel="007C53B5" w:rsidRDefault="003D6AA0" w:rsidP="003D6AA0">
            <w:pPr>
              <w:jc w:val="center"/>
              <w:rPr>
                <w:del w:id="233" w:author="Egalapati, Seetha Lakshmi" w:date="2019-06-28T12:08:00Z"/>
                <w:sz w:val="24"/>
              </w:rPr>
            </w:pPr>
            <w:del w:id="234" w:author="Egalapati, Seetha Lakshmi" w:date="2019-06-28T12:08:00Z">
              <w:r w:rsidRPr="004540AA" w:rsidDel="007C53B5">
                <w:rPr>
                  <w:sz w:val="24"/>
                </w:rPr>
                <w:delText>Non-Regulated</w:delText>
              </w:r>
            </w:del>
          </w:p>
        </w:tc>
      </w:tr>
      <w:tr w:rsidR="003D6AA0" w:rsidDel="007C53B5" w14:paraId="7B399815" w14:textId="75D6699A" w:rsidTr="003D6AA0">
        <w:trPr>
          <w:trHeight w:val="701"/>
          <w:del w:id="235" w:author="Egalapati, Seetha Lakshmi" w:date="2019-06-28T12:09:00Z"/>
          <w:trPrChange w:id="236" w:author="Agarwal, Shilpa" w:date="2019-06-21T11:44:00Z">
            <w:trPr>
              <w:trHeight w:val="701"/>
            </w:trPr>
          </w:trPrChange>
        </w:trPr>
        <w:tc>
          <w:tcPr>
            <w:tcW w:w="1491" w:type="dxa"/>
            <w:vAlign w:val="center"/>
            <w:tcPrChange w:id="237" w:author="Agarwal, Shilpa" w:date="2019-06-21T11:44:00Z">
              <w:tcPr>
                <w:tcW w:w="1189" w:type="dxa"/>
                <w:gridSpan w:val="2"/>
                <w:vAlign w:val="center"/>
              </w:tcPr>
            </w:tcPrChange>
          </w:tcPr>
          <w:p w14:paraId="1EB3E57D" w14:textId="25A84446" w:rsidR="003D6AA0" w:rsidRPr="009F199D" w:rsidDel="007C53B5" w:rsidRDefault="003D6AA0" w:rsidP="003D6AA0">
            <w:pPr>
              <w:rPr>
                <w:del w:id="238" w:author="Egalapati, Seetha Lakshmi" w:date="2019-06-28T12:09:00Z"/>
                <w:bCs/>
                <w:sz w:val="24"/>
              </w:rPr>
            </w:pPr>
            <w:ins w:id="239" w:author="Agarwal, Shilpa" w:date="2019-06-21T11:44:00Z">
              <w:del w:id="240" w:author="Egalapati, Seetha Lakshmi" w:date="2019-06-28T11:58:00Z">
                <w:r w:rsidRPr="009F199D" w:rsidDel="00B01C44">
                  <w:rPr>
                    <w:bCs/>
                    <w:sz w:val="24"/>
                  </w:rPr>
                  <w:delText>FRS-</w:delText>
                </w:r>
                <w:r w:rsidDel="00B01C44">
                  <w:rPr>
                    <w:sz w:val="24"/>
                  </w:rPr>
                  <w:delText>3.3</w:delText>
                </w:r>
                <w:r w:rsidRPr="002E3D91" w:rsidDel="00B01C44">
                  <w:rPr>
                    <w:sz w:val="24"/>
                  </w:rPr>
                  <w:delText>.1.2.4</w:delText>
                </w:r>
              </w:del>
            </w:ins>
            <w:del w:id="241" w:author="Egalapati, Seetha Lakshmi" w:date="2019-06-28T11:58:00Z">
              <w:r w:rsidRPr="009F199D" w:rsidDel="00B01C44">
                <w:rPr>
                  <w:bCs/>
                  <w:sz w:val="24"/>
                </w:rPr>
                <w:delText>FRS-</w:delText>
              </w:r>
              <w:r w:rsidDel="00B01C44">
                <w:rPr>
                  <w:sz w:val="24"/>
                </w:rPr>
                <w:delText>3.3</w:delText>
              </w:r>
              <w:r w:rsidRPr="002E3D91" w:rsidDel="00B01C44">
                <w:rPr>
                  <w:sz w:val="24"/>
                </w:rPr>
                <w:delText>.1.2.5</w:delText>
              </w:r>
            </w:del>
          </w:p>
        </w:tc>
        <w:tc>
          <w:tcPr>
            <w:tcW w:w="7165" w:type="dxa"/>
            <w:vAlign w:val="center"/>
            <w:tcPrChange w:id="242" w:author="Agarwal, Shilpa" w:date="2019-06-21T11:44:00Z">
              <w:tcPr>
                <w:tcW w:w="7448" w:type="dxa"/>
                <w:gridSpan w:val="2"/>
                <w:vAlign w:val="center"/>
              </w:tcPr>
            </w:tcPrChange>
          </w:tcPr>
          <w:p w14:paraId="7677B683" w14:textId="434FE6EE" w:rsidR="003D6AA0" w:rsidRPr="00D92031" w:rsidDel="007C53B5" w:rsidRDefault="003D6AA0" w:rsidP="003D6AA0">
            <w:pPr>
              <w:rPr>
                <w:del w:id="243" w:author="Egalapati, Seetha Lakshmi" w:date="2019-06-28T12:09:00Z"/>
                <w:sz w:val="24"/>
              </w:rPr>
            </w:pPr>
            <w:del w:id="244" w:author="Egalapati, Seetha Lakshmi" w:date="2019-06-28T11:58:00Z">
              <w:r w:rsidDel="00B01C44">
                <w:rPr>
                  <w:sz w:val="24"/>
                </w:rPr>
                <w:delText xml:space="preserve">On </w:delText>
              </w:r>
              <w:r w:rsidRPr="00265824" w:rsidDel="00B01C44">
                <w:rPr>
                  <w:sz w:val="24"/>
                </w:rPr>
                <w:delText>clicking</w:delText>
              </w:r>
              <w:r w:rsidRPr="00D92031" w:rsidDel="00B01C44">
                <w:rPr>
                  <w:sz w:val="24"/>
                </w:rPr>
                <w:delText xml:space="preserve"> </w:delText>
              </w:r>
              <w:r w:rsidDel="00B01C44">
                <w:rPr>
                  <w:sz w:val="24"/>
                </w:rPr>
                <w:delText>the Cookie &amp; Privacy Policy link in the footer</w:delText>
              </w:r>
              <w:r w:rsidRPr="002E3D91" w:rsidDel="00B01C44">
                <w:rPr>
                  <w:sz w:val="24"/>
                </w:rPr>
                <w:delText xml:space="preserve">, the system shall provide the ability to the user to navigate to the </w:delText>
              </w:r>
              <w:r w:rsidDel="00B01C44">
                <w:rPr>
                  <w:sz w:val="24"/>
                </w:rPr>
                <w:delText xml:space="preserve">Cookies &amp; Privacy Policy </w:delText>
              </w:r>
              <w:r w:rsidRPr="002E3D91" w:rsidDel="00B01C44">
                <w:rPr>
                  <w:sz w:val="24"/>
                </w:rPr>
                <w:delText>page.</w:delText>
              </w:r>
            </w:del>
          </w:p>
        </w:tc>
        <w:tc>
          <w:tcPr>
            <w:tcW w:w="1558" w:type="dxa"/>
            <w:tcPrChange w:id="245" w:author="Agarwal, Shilpa" w:date="2019-06-21T11:44:00Z">
              <w:tcPr>
                <w:tcW w:w="1577" w:type="dxa"/>
              </w:tcPr>
            </w:tcPrChange>
          </w:tcPr>
          <w:p w14:paraId="69A1B214" w14:textId="1E13BA15" w:rsidR="003D6AA0" w:rsidRPr="00D92031" w:rsidDel="007C53B5" w:rsidRDefault="003D6AA0" w:rsidP="003D6AA0">
            <w:pPr>
              <w:jc w:val="center"/>
              <w:rPr>
                <w:del w:id="246" w:author="Egalapati, Seetha Lakshmi" w:date="2019-06-28T12:09:00Z"/>
                <w:sz w:val="24"/>
              </w:rPr>
            </w:pPr>
            <w:del w:id="247" w:author="Egalapati, Seetha Lakshmi" w:date="2019-06-28T12:09:00Z">
              <w:r w:rsidRPr="004540AA" w:rsidDel="007C53B5">
                <w:rPr>
                  <w:sz w:val="24"/>
                </w:rPr>
                <w:delText>Non-Regulated</w:delText>
              </w:r>
            </w:del>
          </w:p>
        </w:tc>
      </w:tr>
      <w:tr w:rsidR="003D6AA0" w:rsidDel="007C53B5" w14:paraId="736377B6" w14:textId="25CD1041" w:rsidTr="003D6AA0">
        <w:trPr>
          <w:trHeight w:val="701"/>
          <w:del w:id="248" w:author="Egalapati, Seetha Lakshmi" w:date="2019-06-28T12:09:00Z"/>
          <w:trPrChange w:id="249" w:author="Agarwal, Shilpa" w:date="2019-06-21T11:44:00Z">
            <w:trPr>
              <w:trHeight w:val="701"/>
            </w:trPr>
          </w:trPrChange>
        </w:trPr>
        <w:tc>
          <w:tcPr>
            <w:tcW w:w="1491" w:type="dxa"/>
            <w:vAlign w:val="center"/>
            <w:tcPrChange w:id="250" w:author="Agarwal, Shilpa" w:date="2019-06-21T11:44:00Z">
              <w:tcPr>
                <w:tcW w:w="1189" w:type="dxa"/>
                <w:gridSpan w:val="2"/>
                <w:vAlign w:val="center"/>
              </w:tcPr>
            </w:tcPrChange>
          </w:tcPr>
          <w:p w14:paraId="6B8C5044" w14:textId="3886596B" w:rsidR="003D6AA0" w:rsidRPr="009F199D" w:rsidDel="007C53B5" w:rsidRDefault="003D6AA0" w:rsidP="003D6AA0">
            <w:pPr>
              <w:rPr>
                <w:del w:id="251" w:author="Egalapati, Seetha Lakshmi" w:date="2019-06-28T12:09:00Z"/>
                <w:bCs/>
                <w:sz w:val="24"/>
              </w:rPr>
            </w:pPr>
            <w:ins w:id="252" w:author="Agarwal, Shilpa" w:date="2019-06-21T11:44:00Z">
              <w:del w:id="253" w:author="Egalapati, Seetha Lakshmi" w:date="2019-06-28T12:09:00Z">
                <w:r w:rsidRPr="009F199D" w:rsidDel="007C53B5">
                  <w:rPr>
                    <w:bCs/>
                    <w:sz w:val="24"/>
                  </w:rPr>
                  <w:delText>FRS-</w:delText>
                </w:r>
                <w:r w:rsidDel="007C53B5">
                  <w:rPr>
                    <w:sz w:val="24"/>
                  </w:rPr>
                  <w:delText>3.3</w:delText>
                </w:r>
                <w:r w:rsidRPr="002E3D91" w:rsidDel="007C53B5">
                  <w:rPr>
                    <w:sz w:val="24"/>
                  </w:rPr>
                  <w:delText>.1.2.5</w:delText>
                </w:r>
              </w:del>
            </w:ins>
            <w:del w:id="254" w:author="Egalapati, Seetha Lakshmi" w:date="2019-06-28T12:09:00Z">
              <w:r w:rsidRPr="009F199D" w:rsidDel="007C53B5">
                <w:rPr>
                  <w:bCs/>
                  <w:sz w:val="24"/>
                </w:rPr>
                <w:delText>FRS-</w:delText>
              </w:r>
              <w:r w:rsidDel="007C53B5">
                <w:rPr>
                  <w:sz w:val="24"/>
                </w:rPr>
                <w:delText>3.3</w:delText>
              </w:r>
              <w:r w:rsidRPr="002E3D91" w:rsidDel="007C53B5">
                <w:rPr>
                  <w:sz w:val="24"/>
                </w:rPr>
                <w:delText>.1.2.6</w:delText>
              </w:r>
            </w:del>
          </w:p>
        </w:tc>
        <w:tc>
          <w:tcPr>
            <w:tcW w:w="7165" w:type="dxa"/>
            <w:vAlign w:val="center"/>
            <w:tcPrChange w:id="255" w:author="Agarwal, Shilpa" w:date="2019-06-21T11:44:00Z">
              <w:tcPr>
                <w:tcW w:w="7448" w:type="dxa"/>
                <w:gridSpan w:val="2"/>
                <w:vAlign w:val="center"/>
              </w:tcPr>
            </w:tcPrChange>
          </w:tcPr>
          <w:p w14:paraId="00F03D9D" w14:textId="15213371" w:rsidR="003D6AA0" w:rsidRPr="002E3D91" w:rsidDel="007C53B5" w:rsidRDefault="003D6AA0" w:rsidP="003D6AA0">
            <w:pPr>
              <w:rPr>
                <w:del w:id="256" w:author="Egalapati, Seetha Lakshmi" w:date="2019-06-28T12:09:00Z"/>
                <w:sz w:val="24"/>
              </w:rPr>
            </w:pPr>
            <w:del w:id="257" w:author="Egalapati, Seetha Lakshmi" w:date="2019-06-28T11:58:00Z">
              <w:r w:rsidRPr="002E3D91" w:rsidDel="00B01C44">
                <w:rPr>
                  <w:sz w:val="24"/>
                </w:rPr>
                <w:delText xml:space="preserve">On </w:delText>
              </w:r>
              <w:r w:rsidRPr="00265824" w:rsidDel="00B01C44">
                <w:rPr>
                  <w:sz w:val="24"/>
                </w:rPr>
                <w:delText>clicking</w:delText>
              </w:r>
              <w:r w:rsidRPr="00D92031" w:rsidDel="00B01C44">
                <w:rPr>
                  <w:sz w:val="24"/>
                </w:rPr>
                <w:delText xml:space="preserve"> </w:delText>
              </w:r>
              <w:r w:rsidRPr="002E3D91" w:rsidDel="00B01C44">
                <w:rPr>
                  <w:sz w:val="24"/>
                </w:rPr>
                <w:delText xml:space="preserve">the </w:delText>
              </w:r>
              <w:r w:rsidDel="00B01C44">
                <w:rPr>
                  <w:sz w:val="24"/>
                </w:rPr>
                <w:delText>References link in the footer</w:delText>
              </w:r>
              <w:r w:rsidRPr="002E3D91" w:rsidDel="00B01C44">
                <w:rPr>
                  <w:sz w:val="24"/>
                </w:rPr>
                <w:delText xml:space="preserve">, the system shall provide the ability to the user to navigate to the </w:delText>
              </w:r>
              <w:r w:rsidDel="00B01C44">
                <w:rPr>
                  <w:sz w:val="24"/>
                </w:rPr>
                <w:delText xml:space="preserve">References </w:delText>
              </w:r>
              <w:r w:rsidRPr="002E3D91" w:rsidDel="00B01C44">
                <w:rPr>
                  <w:sz w:val="24"/>
                </w:rPr>
                <w:delText>page.</w:delText>
              </w:r>
            </w:del>
          </w:p>
        </w:tc>
        <w:tc>
          <w:tcPr>
            <w:tcW w:w="1558" w:type="dxa"/>
            <w:tcPrChange w:id="258" w:author="Agarwal, Shilpa" w:date="2019-06-21T11:44:00Z">
              <w:tcPr>
                <w:tcW w:w="1577" w:type="dxa"/>
              </w:tcPr>
            </w:tcPrChange>
          </w:tcPr>
          <w:p w14:paraId="1B785BB9" w14:textId="6A5DA698" w:rsidR="003D6AA0" w:rsidRPr="0029698E" w:rsidDel="007C53B5" w:rsidRDefault="003D6AA0" w:rsidP="003D6AA0">
            <w:pPr>
              <w:jc w:val="center"/>
              <w:rPr>
                <w:del w:id="259" w:author="Egalapati, Seetha Lakshmi" w:date="2019-06-28T12:09:00Z"/>
                <w:sz w:val="24"/>
              </w:rPr>
            </w:pPr>
            <w:del w:id="260" w:author="Egalapati, Seetha Lakshmi" w:date="2019-06-28T12:09:00Z">
              <w:r w:rsidRPr="004540AA" w:rsidDel="007C53B5">
                <w:rPr>
                  <w:sz w:val="24"/>
                </w:rPr>
                <w:delText>Non-Regulated</w:delText>
              </w:r>
            </w:del>
          </w:p>
        </w:tc>
      </w:tr>
      <w:tr w:rsidR="003D6AA0" w:rsidDel="007C53B5" w14:paraId="110ED0FA" w14:textId="73679036" w:rsidTr="003D6AA0">
        <w:trPr>
          <w:trHeight w:val="701"/>
          <w:del w:id="261" w:author="Egalapati, Seetha Lakshmi" w:date="2019-06-28T12:09:00Z"/>
          <w:trPrChange w:id="262" w:author="Agarwal, Shilpa" w:date="2019-06-21T11:44:00Z">
            <w:trPr>
              <w:trHeight w:val="701"/>
            </w:trPr>
          </w:trPrChange>
        </w:trPr>
        <w:tc>
          <w:tcPr>
            <w:tcW w:w="1491" w:type="dxa"/>
            <w:vAlign w:val="center"/>
            <w:tcPrChange w:id="263" w:author="Agarwal, Shilpa" w:date="2019-06-21T11:44:00Z">
              <w:tcPr>
                <w:tcW w:w="1189" w:type="dxa"/>
              </w:tcPr>
            </w:tcPrChange>
          </w:tcPr>
          <w:p w14:paraId="49F46C9A" w14:textId="0425A793" w:rsidR="003D6AA0" w:rsidRPr="002E3D91" w:rsidDel="007C53B5" w:rsidRDefault="003D6AA0" w:rsidP="003D6AA0">
            <w:pPr>
              <w:rPr>
                <w:del w:id="264" w:author="Egalapati, Seetha Lakshmi" w:date="2019-06-28T12:09:00Z"/>
                <w:sz w:val="24"/>
              </w:rPr>
            </w:pPr>
            <w:ins w:id="265" w:author="Agarwal, Shilpa" w:date="2019-06-21T11:44:00Z">
              <w:del w:id="266" w:author="Egalapati, Seetha Lakshmi" w:date="2019-06-28T12:09:00Z">
                <w:r w:rsidRPr="009F199D" w:rsidDel="007C53B5">
                  <w:rPr>
                    <w:bCs/>
                    <w:sz w:val="24"/>
                  </w:rPr>
                  <w:delText>FRS-</w:delText>
                </w:r>
                <w:r w:rsidDel="007C53B5">
                  <w:rPr>
                    <w:sz w:val="24"/>
                  </w:rPr>
                  <w:delText>3.3</w:delText>
                </w:r>
                <w:r w:rsidRPr="002E3D91" w:rsidDel="007C53B5">
                  <w:rPr>
                    <w:sz w:val="24"/>
                  </w:rPr>
                  <w:delText>.1.2.6</w:delText>
                </w:r>
              </w:del>
            </w:ins>
            <w:del w:id="267" w:author="Egalapati, Seetha Lakshmi" w:date="2019-06-28T12:09:00Z">
              <w:r w:rsidRPr="00EC089C" w:rsidDel="007C53B5">
                <w:rPr>
                  <w:bCs/>
                  <w:sz w:val="24"/>
                </w:rPr>
                <w:delText>FRS-</w:delText>
              </w:r>
              <w:r w:rsidRPr="00EC089C" w:rsidDel="007C53B5">
                <w:rPr>
                  <w:sz w:val="24"/>
                </w:rPr>
                <w:delText>3.3.1.2.</w:delText>
              </w:r>
              <w:r w:rsidDel="007C53B5">
                <w:rPr>
                  <w:sz w:val="24"/>
                </w:rPr>
                <w:delText>7</w:delText>
              </w:r>
            </w:del>
          </w:p>
        </w:tc>
        <w:tc>
          <w:tcPr>
            <w:tcW w:w="7165" w:type="dxa"/>
            <w:vAlign w:val="center"/>
            <w:tcPrChange w:id="268" w:author="Agarwal, Shilpa" w:date="2019-06-21T11:44:00Z">
              <w:tcPr>
                <w:tcW w:w="7460" w:type="dxa"/>
                <w:gridSpan w:val="2"/>
                <w:vAlign w:val="center"/>
              </w:tcPr>
            </w:tcPrChange>
          </w:tcPr>
          <w:p w14:paraId="40F72C55" w14:textId="339A6D4D" w:rsidR="003D6AA0" w:rsidRPr="002E3D91" w:rsidDel="007C53B5" w:rsidRDefault="003D6AA0" w:rsidP="003D6AA0">
            <w:pPr>
              <w:rPr>
                <w:del w:id="269" w:author="Egalapati, Seetha Lakshmi" w:date="2019-06-28T12:09:00Z"/>
                <w:sz w:val="24"/>
              </w:rPr>
            </w:pPr>
            <w:del w:id="270" w:author="Egalapati, Seetha Lakshmi" w:date="2019-06-28T11:58:00Z">
              <w:r w:rsidDel="00B01C44">
                <w:rPr>
                  <w:sz w:val="24"/>
                </w:rPr>
                <w:delText>The system shall display contact details and copyright text in the footer.</w:delText>
              </w:r>
            </w:del>
          </w:p>
        </w:tc>
        <w:tc>
          <w:tcPr>
            <w:tcW w:w="1558" w:type="dxa"/>
            <w:tcPrChange w:id="271" w:author="Agarwal, Shilpa" w:date="2019-06-21T11:44:00Z">
              <w:tcPr>
                <w:tcW w:w="1578" w:type="dxa"/>
                <w:gridSpan w:val="2"/>
              </w:tcPr>
            </w:tcPrChange>
          </w:tcPr>
          <w:p w14:paraId="656C914B" w14:textId="67D1B708" w:rsidR="003D6AA0" w:rsidRPr="002E3D91" w:rsidDel="007C53B5" w:rsidRDefault="003D6AA0" w:rsidP="003D6AA0">
            <w:pPr>
              <w:jc w:val="center"/>
              <w:rPr>
                <w:del w:id="272" w:author="Egalapati, Seetha Lakshmi" w:date="2019-06-28T12:09:00Z"/>
                <w:sz w:val="24"/>
              </w:rPr>
            </w:pPr>
            <w:del w:id="273" w:author="Egalapati, Seetha Lakshmi" w:date="2019-06-28T12:09:00Z">
              <w:r w:rsidRPr="004540AA" w:rsidDel="007C53B5">
                <w:rPr>
                  <w:sz w:val="24"/>
                </w:rPr>
                <w:delText>Non-Regulated</w:delText>
              </w:r>
            </w:del>
          </w:p>
        </w:tc>
      </w:tr>
      <w:tr w:rsidR="003D6AA0" w14:paraId="1017FDAB" w14:textId="77777777" w:rsidTr="003D6AA0">
        <w:trPr>
          <w:trHeight w:val="719"/>
          <w:trPrChange w:id="274" w:author="Agarwal, Shilpa" w:date="2019-06-21T11:44:00Z">
            <w:trPr>
              <w:trHeight w:val="719"/>
            </w:trPr>
          </w:trPrChange>
        </w:trPr>
        <w:tc>
          <w:tcPr>
            <w:tcW w:w="1491" w:type="dxa"/>
            <w:tcPrChange w:id="275" w:author="Agarwal, Shilpa" w:date="2019-06-21T11:44:00Z">
              <w:tcPr>
                <w:tcW w:w="1189" w:type="dxa"/>
                <w:gridSpan w:val="2"/>
              </w:tcPr>
            </w:tcPrChange>
          </w:tcPr>
          <w:p w14:paraId="0073BB6D" w14:textId="67144D71" w:rsidR="003D6AA0" w:rsidRPr="002E3D91" w:rsidRDefault="003D6AA0" w:rsidP="003D6AA0">
            <w:pPr>
              <w:rPr>
                <w:sz w:val="24"/>
              </w:rPr>
            </w:pPr>
            <w:ins w:id="276" w:author="Agarwal, Shilpa" w:date="2019-06-21T11:44:00Z">
              <w:r w:rsidRPr="00EC089C">
                <w:rPr>
                  <w:bCs/>
                  <w:sz w:val="24"/>
                </w:rPr>
                <w:t>FRS-</w:t>
              </w:r>
              <w:r w:rsidRPr="00EC089C">
                <w:rPr>
                  <w:sz w:val="24"/>
                </w:rPr>
                <w:t>3.3.1.2.</w:t>
              </w:r>
            </w:ins>
            <w:ins w:id="277" w:author="Egalapati, Seetha Lakshmi" w:date="2019-06-28T12:09:00Z">
              <w:r w:rsidR="007C53B5">
                <w:rPr>
                  <w:sz w:val="24"/>
                </w:rPr>
                <w:t>3</w:t>
              </w:r>
            </w:ins>
            <w:ins w:id="278" w:author="Agarwal, Shilpa" w:date="2019-06-21T11:44:00Z">
              <w:del w:id="279" w:author="Egalapati, Seetha Lakshmi" w:date="2019-06-28T12:09:00Z">
                <w:r w:rsidDel="007C53B5">
                  <w:rPr>
                    <w:sz w:val="24"/>
                  </w:rPr>
                  <w:delText>7</w:delText>
                </w:r>
              </w:del>
            </w:ins>
            <w:del w:id="280" w:author="Agarwal, Shilpa" w:date="2019-06-21T11:44:00Z">
              <w:r w:rsidRPr="00EC089C" w:rsidDel="00904D97">
                <w:rPr>
                  <w:bCs/>
                  <w:sz w:val="24"/>
                </w:rPr>
                <w:delText>FRS-</w:delText>
              </w:r>
              <w:r w:rsidRPr="00EC089C" w:rsidDel="00904D97">
                <w:rPr>
                  <w:sz w:val="24"/>
                </w:rPr>
                <w:delText>3.3.1.2.</w:delText>
              </w:r>
              <w:r w:rsidDel="00904D97">
                <w:rPr>
                  <w:sz w:val="24"/>
                </w:rPr>
                <w:delText>8</w:delText>
              </w:r>
            </w:del>
          </w:p>
        </w:tc>
        <w:tc>
          <w:tcPr>
            <w:tcW w:w="7165" w:type="dxa"/>
            <w:vAlign w:val="center"/>
            <w:tcPrChange w:id="281" w:author="Agarwal, Shilpa" w:date="2019-06-21T11:44:00Z">
              <w:tcPr>
                <w:tcW w:w="7448" w:type="dxa"/>
                <w:gridSpan w:val="2"/>
                <w:vAlign w:val="center"/>
              </w:tcPr>
            </w:tcPrChange>
          </w:tcPr>
          <w:p w14:paraId="72E9E557" w14:textId="33C2B697" w:rsidR="003D6AA0" w:rsidRPr="002E3D91" w:rsidRDefault="003D6AA0" w:rsidP="003D6AA0">
            <w:pPr>
              <w:rPr>
                <w:sz w:val="24"/>
              </w:rPr>
            </w:pPr>
            <w:r w:rsidRPr="00D00C4E">
              <w:rPr>
                <w:sz w:val="24"/>
              </w:rPr>
              <w:t xml:space="preserve">The system shall allow content author to update </w:t>
            </w:r>
            <w:del w:id="282" w:author="Agarwal, Shilpa" w:date="2019-06-21T11:15:00Z">
              <w:r w:rsidDel="006E3851">
                <w:rPr>
                  <w:sz w:val="24"/>
                </w:rPr>
                <w:delText>Dablexa -Smartpack</w:delText>
              </w:r>
            </w:del>
            <w:ins w:id="283" w:author="Agarwal, Shilpa" w:date="2019-06-21T11:15:00Z">
              <w:r>
                <w:rPr>
                  <w:sz w:val="24"/>
                </w:rPr>
                <w:t>Abbott</w:t>
              </w:r>
            </w:ins>
            <w:r w:rsidRPr="00D00C4E">
              <w:rPr>
                <w:sz w:val="24"/>
              </w:rPr>
              <w:t xml:space="preserve"> logo and links in the footer. The Author can also add more links and remove existing ones.</w:t>
            </w:r>
          </w:p>
        </w:tc>
        <w:tc>
          <w:tcPr>
            <w:tcW w:w="1558" w:type="dxa"/>
            <w:tcPrChange w:id="284" w:author="Agarwal, Shilpa" w:date="2019-06-21T11:44:00Z">
              <w:tcPr>
                <w:tcW w:w="1577" w:type="dxa"/>
              </w:tcPr>
            </w:tcPrChange>
          </w:tcPr>
          <w:p w14:paraId="121022E9" w14:textId="77777777" w:rsidR="003D6AA0" w:rsidRPr="002E3D91" w:rsidRDefault="003D6AA0" w:rsidP="003D6AA0">
            <w:pPr>
              <w:jc w:val="center"/>
              <w:rPr>
                <w:sz w:val="24"/>
              </w:rPr>
            </w:pPr>
            <w:r w:rsidRPr="004540AA">
              <w:rPr>
                <w:sz w:val="24"/>
              </w:rPr>
              <w:t>Non-Regulated</w:t>
            </w:r>
          </w:p>
        </w:tc>
      </w:tr>
    </w:tbl>
    <w:p w14:paraId="44389C18" w14:textId="77777777" w:rsidR="005E2BB1" w:rsidRPr="00ED3B2B" w:rsidRDefault="005E2BB1" w:rsidP="005E2BB1"/>
    <w:p w14:paraId="4AC92D65" w14:textId="77777777" w:rsidR="005E2BB1" w:rsidRDefault="005E2BB1" w:rsidP="005E2BB1"/>
    <w:p w14:paraId="22DF4C04" w14:textId="77777777" w:rsidR="005E2BB1" w:rsidRPr="00847953" w:rsidRDefault="005E2BB1" w:rsidP="005E2BB1"/>
    <w:p w14:paraId="7F400688" w14:textId="4911CDE8" w:rsidR="00F06573" w:rsidRDefault="00356F11" w:rsidP="00F06573">
      <w:pPr>
        <w:pStyle w:val="Heading4"/>
      </w:pPr>
      <w:r>
        <w:t>Tab Component</w:t>
      </w:r>
    </w:p>
    <w:tbl>
      <w:tblPr>
        <w:tblW w:w="10252"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155"/>
        <w:gridCol w:w="7477"/>
        <w:gridCol w:w="1620"/>
        <w:tblGridChange w:id="285">
          <w:tblGrid>
            <w:gridCol w:w="1155"/>
            <w:gridCol w:w="7477"/>
            <w:gridCol w:w="1620"/>
          </w:tblGrid>
        </w:tblGridChange>
      </w:tblGrid>
      <w:tr w:rsidR="00F06573" w14:paraId="2401D529" w14:textId="77777777" w:rsidTr="0069779F">
        <w:trPr>
          <w:trHeight w:val="396"/>
        </w:trPr>
        <w:tc>
          <w:tcPr>
            <w:tcW w:w="115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p w14:paraId="56479035" w14:textId="77777777" w:rsidR="00F06573" w:rsidRPr="00F81912" w:rsidRDefault="00F06573" w:rsidP="0069779F">
            <w:pPr>
              <w:rPr>
                <w:b/>
              </w:rPr>
            </w:pPr>
            <w:r w:rsidRPr="007826D4">
              <w:rPr>
                <w:b/>
                <w:sz w:val="24"/>
              </w:rPr>
              <w:t>FRS ID</w:t>
            </w:r>
          </w:p>
        </w:tc>
        <w:tc>
          <w:tcPr>
            <w:tcW w:w="747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p w14:paraId="12742463" w14:textId="77777777" w:rsidR="00F06573" w:rsidRPr="009C34CC" w:rsidRDefault="00F06573" w:rsidP="0069779F">
            <w:pPr>
              <w:pStyle w:val="NormalWeb"/>
              <w:jc w:val="center"/>
              <w:rPr>
                <w:b/>
                <w:bCs/>
              </w:rPr>
            </w:pPr>
            <w:r>
              <w:rPr>
                <w:b/>
                <w:bCs/>
              </w:rPr>
              <w:t>Functional Specification Description</w:t>
            </w:r>
          </w:p>
        </w:tc>
        <w:tc>
          <w:tcPr>
            <w:tcW w:w="162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p w14:paraId="0CA4A95C" w14:textId="77777777" w:rsidR="00F06573" w:rsidRPr="009C34CC" w:rsidRDefault="00F06573" w:rsidP="0069779F">
            <w:pPr>
              <w:pStyle w:val="NormalWeb"/>
              <w:jc w:val="center"/>
              <w:rPr>
                <w:b/>
                <w:bCs/>
              </w:rPr>
            </w:pPr>
            <w:r w:rsidRPr="009C34CC">
              <w:rPr>
                <w:b/>
                <w:bCs/>
              </w:rPr>
              <w:t>Critical</w:t>
            </w:r>
            <w:r>
              <w:rPr>
                <w:b/>
                <w:bCs/>
              </w:rPr>
              <w:t>ity</w:t>
            </w:r>
          </w:p>
        </w:tc>
      </w:tr>
      <w:tr w:rsidR="00F06573" w14:paraId="20B5209D" w14:textId="77777777" w:rsidTr="0069779F">
        <w:trPr>
          <w:cantSplit/>
        </w:trPr>
        <w:tc>
          <w:tcPr>
            <w:tcW w:w="11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55B5C36" w14:textId="6E6C6E72" w:rsidR="00F06573" w:rsidRPr="009C34CC" w:rsidRDefault="00F06573" w:rsidP="0069779F">
            <w:pPr>
              <w:pStyle w:val="NormalWeb"/>
            </w:pPr>
            <w:r w:rsidRPr="009F199D">
              <w:rPr>
                <w:bCs/>
              </w:rPr>
              <w:t>FRS-</w:t>
            </w:r>
            <w:r w:rsidR="00387655">
              <w:rPr>
                <w:rFonts w:eastAsia="Times New Roman"/>
              </w:rPr>
              <w:t>3.3.1.3</w:t>
            </w:r>
            <w:r>
              <w:rPr>
                <w:rFonts w:eastAsia="Times New Roman"/>
              </w:rPr>
              <w:t>.1</w:t>
            </w:r>
          </w:p>
        </w:tc>
        <w:tc>
          <w:tcPr>
            <w:tcW w:w="747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ED670C" w14:textId="77510067" w:rsidR="00F06573" w:rsidRPr="00A760C3" w:rsidRDefault="00356F11" w:rsidP="0069779F">
            <w:pPr>
              <w:pStyle w:val="NormalWeb"/>
              <w:spacing w:before="0" w:beforeAutospacing="0" w:after="0" w:afterAutospacing="0"/>
              <w:rPr>
                <w:rFonts w:eastAsiaTheme="minorHAnsi"/>
              </w:rPr>
            </w:pPr>
            <w:r>
              <w:rPr>
                <w:rFonts w:eastAsiaTheme="minorHAnsi"/>
              </w:rPr>
              <w:t>Tab Component should allow author to add multiple tabs.</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9712B2" w14:textId="77777777" w:rsidR="00F06573" w:rsidRPr="009C34CC" w:rsidRDefault="00F06573" w:rsidP="0069779F">
            <w:pPr>
              <w:pStyle w:val="NormalWeb"/>
              <w:jc w:val="center"/>
            </w:pPr>
            <w:r>
              <w:t>Non-Regulated</w:t>
            </w:r>
          </w:p>
        </w:tc>
      </w:tr>
      <w:tr w:rsidR="00F06573" w14:paraId="277F8F5A" w14:textId="77777777" w:rsidTr="0069779F">
        <w:trPr>
          <w:cantSplit/>
        </w:trPr>
        <w:tc>
          <w:tcPr>
            <w:tcW w:w="11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FB0FABA" w14:textId="64B5065E" w:rsidR="00F06573" w:rsidRDefault="00F06573" w:rsidP="0069779F">
            <w:pPr>
              <w:pStyle w:val="NormalWeb"/>
            </w:pPr>
            <w:r w:rsidRPr="009F199D">
              <w:rPr>
                <w:bCs/>
              </w:rPr>
              <w:t>FRS-</w:t>
            </w:r>
            <w:r w:rsidR="00387655">
              <w:rPr>
                <w:rFonts w:eastAsia="Times New Roman"/>
              </w:rPr>
              <w:t>3.3.1.3</w:t>
            </w:r>
            <w:r>
              <w:rPr>
                <w:rFonts w:eastAsia="Times New Roman"/>
              </w:rPr>
              <w:t>.2</w:t>
            </w:r>
          </w:p>
        </w:tc>
        <w:tc>
          <w:tcPr>
            <w:tcW w:w="747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38FADA7" w14:textId="6E0208DD" w:rsidR="00F06573" w:rsidRPr="00A760C3" w:rsidRDefault="00356F11" w:rsidP="0069779F">
            <w:pPr>
              <w:pStyle w:val="NormalWeb"/>
              <w:spacing w:before="0" w:beforeAutospacing="0" w:after="0" w:afterAutospacing="0"/>
              <w:rPr>
                <w:rFonts w:eastAsiaTheme="minorHAnsi"/>
              </w:rPr>
            </w:pPr>
            <w:r>
              <w:rPr>
                <w:rFonts w:eastAsiaTheme="minorHAnsi"/>
              </w:rPr>
              <w:t>Component will dynamically add accordion corresponding to each tab</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A05B1B7" w14:textId="77777777" w:rsidR="00F06573" w:rsidRPr="009C34CC" w:rsidRDefault="00F06573" w:rsidP="0069779F">
            <w:pPr>
              <w:pStyle w:val="NormalWeb"/>
              <w:jc w:val="center"/>
            </w:pPr>
            <w:r>
              <w:t>Non-Regulated</w:t>
            </w:r>
          </w:p>
        </w:tc>
      </w:tr>
      <w:tr w:rsidR="003D6AA0" w14:paraId="38F9EBDB" w14:textId="77777777" w:rsidTr="00951295">
        <w:tblPrEx>
          <w:tblW w:w="10252" w:type="dxa"/>
          <w:tblBorders>
            <w:top w:val="single" w:sz="6" w:space="0" w:color="auto"/>
            <w:left w:val="single" w:sz="6" w:space="0" w:color="auto"/>
            <w:bottom w:val="single" w:sz="6" w:space="0" w:color="auto"/>
            <w:right w:val="single" w:sz="6" w:space="0" w:color="auto"/>
          </w:tblBorders>
          <w:tblPrExChange w:id="286" w:author="Agarwal, Shilpa" w:date="2019-06-21T11:43:00Z">
            <w:tblPrEx>
              <w:tblW w:w="10252" w:type="dxa"/>
              <w:tblBorders>
                <w:top w:val="single" w:sz="6" w:space="0" w:color="auto"/>
                <w:left w:val="single" w:sz="6" w:space="0" w:color="auto"/>
                <w:bottom w:val="single" w:sz="6" w:space="0" w:color="auto"/>
                <w:right w:val="single" w:sz="6" w:space="0" w:color="auto"/>
              </w:tblBorders>
            </w:tblPrEx>
          </w:tblPrExChange>
        </w:tblPrEx>
        <w:trPr>
          <w:cantSplit/>
          <w:trPrChange w:id="287" w:author="Agarwal, Shilpa" w:date="2019-06-21T11:43:00Z">
            <w:trPr>
              <w:cantSplit/>
            </w:trPr>
          </w:trPrChange>
        </w:trPr>
        <w:tc>
          <w:tcPr>
            <w:tcW w:w="11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Change w:id="288" w:author="Agarwal, Shilpa" w:date="2019-06-21T11:43:00Z">
              <w:tcPr>
                <w:tcW w:w="11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tcPrChange>
          </w:tcPr>
          <w:p w14:paraId="4A7B40C7" w14:textId="5E1C5D8B" w:rsidR="003D6AA0" w:rsidRPr="009F199D" w:rsidRDefault="003D6AA0" w:rsidP="003D6AA0">
            <w:pPr>
              <w:pStyle w:val="NormalWeb"/>
              <w:rPr>
                <w:bCs/>
              </w:rPr>
            </w:pPr>
            <w:ins w:id="289" w:author="Agarwal, Shilpa" w:date="2019-06-21T11:43:00Z">
              <w:r w:rsidRPr="00D45526">
                <w:rPr>
                  <w:bCs/>
                </w:rPr>
                <w:t>FRS-</w:t>
              </w:r>
              <w:r w:rsidRPr="00D45526">
                <w:rPr>
                  <w:rFonts w:eastAsia="Times New Roman"/>
                </w:rPr>
                <w:t>3.3.1.3.</w:t>
              </w:r>
              <w:r>
                <w:rPr>
                  <w:rFonts w:eastAsia="Times New Roman"/>
                </w:rPr>
                <w:t>3</w:t>
              </w:r>
            </w:ins>
          </w:p>
        </w:tc>
        <w:tc>
          <w:tcPr>
            <w:tcW w:w="747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Change w:id="290" w:author="Agarwal, Shilpa" w:date="2019-06-21T11:43:00Z">
              <w:tcPr>
                <w:tcW w:w="747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tcPrChange>
          </w:tcPr>
          <w:p w14:paraId="7570F9B1" w14:textId="2A951E92" w:rsidR="003D6AA0" w:rsidRDefault="003D6AA0" w:rsidP="003D6AA0">
            <w:pPr>
              <w:pStyle w:val="NormalWeb"/>
              <w:spacing w:before="0" w:beforeAutospacing="0" w:after="0" w:afterAutospacing="0"/>
              <w:rPr>
                <w:rFonts w:eastAsiaTheme="minorHAnsi"/>
              </w:rPr>
            </w:pPr>
            <w:r>
              <w:rPr>
                <w:rFonts w:eastAsiaTheme="minorHAnsi"/>
              </w:rPr>
              <w:t>Author can add multiple accordions items and images corresponding to each accordion item</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Change w:id="291" w:author="Agarwal, Shilpa" w:date="2019-06-21T11:43:00Z">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tcPrChange>
          </w:tcPr>
          <w:p w14:paraId="0A27EE9E" w14:textId="288B1345" w:rsidR="003D6AA0" w:rsidRDefault="003D6AA0" w:rsidP="003D6AA0">
            <w:pPr>
              <w:pStyle w:val="NormalWeb"/>
              <w:jc w:val="center"/>
            </w:pPr>
            <w:ins w:id="292" w:author="Agarwal, Shilpa" w:date="2019-06-21T11:43:00Z">
              <w:r>
                <w:t>Non-Regulated</w:t>
              </w:r>
            </w:ins>
          </w:p>
        </w:tc>
      </w:tr>
      <w:tr w:rsidR="003D6AA0" w14:paraId="58454F21" w14:textId="77777777" w:rsidTr="00951295">
        <w:tblPrEx>
          <w:tblW w:w="10252" w:type="dxa"/>
          <w:tblBorders>
            <w:top w:val="single" w:sz="6" w:space="0" w:color="auto"/>
            <w:left w:val="single" w:sz="6" w:space="0" w:color="auto"/>
            <w:bottom w:val="single" w:sz="6" w:space="0" w:color="auto"/>
            <w:right w:val="single" w:sz="6" w:space="0" w:color="auto"/>
          </w:tblBorders>
          <w:tblPrExChange w:id="293" w:author="Agarwal, Shilpa" w:date="2019-06-21T11:43:00Z">
            <w:tblPrEx>
              <w:tblW w:w="10252" w:type="dxa"/>
              <w:tblBorders>
                <w:top w:val="single" w:sz="6" w:space="0" w:color="auto"/>
                <w:left w:val="single" w:sz="6" w:space="0" w:color="auto"/>
                <w:bottom w:val="single" w:sz="6" w:space="0" w:color="auto"/>
                <w:right w:val="single" w:sz="6" w:space="0" w:color="auto"/>
              </w:tblBorders>
            </w:tblPrEx>
          </w:tblPrExChange>
        </w:tblPrEx>
        <w:trPr>
          <w:cantSplit/>
          <w:trPrChange w:id="294" w:author="Agarwal, Shilpa" w:date="2019-06-21T11:43:00Z">
            <w:trPr>
              <w:cantSplit/>
            </w:trPr>
          </w:trPrChange>
        </w:trPr>
        <w:tc>
          <w:tcPr>
            <w:tcW w:w="11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Change w:id="295" w:author="Agarwal, Shilpa" w:date="2019-06-21T11:43:00Z">
              <w:tcPr>
                <w:tcW w:w="11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tcPrChange>
          </w:tcPr>
          <w:p w14:paraId="086EB214" w14:textId="2E4215D6" w:rsidR="003D6AA0" w:rsidRPr="009F199D" w:rsidRDefault="003D6AA0" w:rsidP="003D6AA0">
            <w:pPr>
              <w:pStyle w:val="NormalWeb"/>
              <w:rPr>
                <w:bCs/>
              </w:rPr>
            </w:pPr>
            <w:ins w:id="296" w:author="Agarwal, Shilpa" w:date="2019-06-21T11:43:00Z">
              <w:r w:rsidRPr="00D45526">
                <w:rPr>
                  <w:bCs/>
                </w:rPr>
                <w:t>FRS-</w:t>
              </w:r>
              <w:r w:rsidRPr="00D45526">
                <w:rPr>
                  <w:rFonts w:eastAsia="Times New Roman"/>
                </w:rPr>
                <w:t>3.3.1.3.</w:t>
              </w:r>
              <w:r>
                <w:rPr>
                  <w:rFonts w:eastAsia="Times New Roman"/>
                </w:rPr>
                <w:t>4</w:t>
              </w:r>
            </w:ins>
          </w:p>
        </w:tc>
        <w:tc>
          <w:tcPr>
            <w:tcW w:w="747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Change w:id="297" w:author="Agarwal, Shilpa" w:date="2019-06-21T11:43:00Z">
              <w:tcPr>
                <w:tcW w:w="747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tcPrChange>
          </w:tcPr>
          <w:p w14:paraId="19B25686" w14:textId="30D6A004" w:rsidR="003D6AA0" w:rsidRDefault="003D6AA0" w:rsidP="003D6AA0">
            <w:pPr>
              <w:pStyle w:val="NormalWeb"/>
              <w:spacing w:before="0" w:beforeAutospacing="0" w:after="0" w:afterAutospacing="0"/>
              <w:rPr>
                <w:rFonts w:eastAsiaTheme="minorHAnsi"/>
              </w:rPr>
            </w:pPr>
            <w:r>
              <w:rPr>
                <w:rFonts w:eastAsiaTheme="minorHAnsi"/>
              </w:rPr>
              <w:t>When user clicks on a tab, corresponding accordion should show up expanding first accordion item</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Change w:id="298" w:author="Agarwal, Shilpa" w:date="2019-06-21T11:43:00Z">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tcPrChange>
          </w:tcPr>
          <w:p w14:paraId="69AE216D" w14:textId="7A6F023F" w:rsidR="003D6AA0" w:rsidRDefault="003D6AA0" w:rsidP="003D6AA0">
            <w:pPr>
              <w:pStyle w:val="NormalWeb"/>
              <w:jc w:val="center"/>
            </w:pPr>
            <w:ins w:id="299" w:author="Agarwal, Shilpa" w:date="2019-06-21T11:43:00Z">
              <w:r>
                <w:t>Non-Regulated</w:t>
              </w:r>
            </w:ins>
          </w:p>
        </w:tc>
      </w:tr>
      <w:tr w:rsidR="003D6AA0" w14:paraId="0BD20E8D" w14:textId="77777777" w:rsidTr="00951295">
        <w:tblPrEx>
          <w:tblW w:w="10252" w:type="dxa"/>
          <w:tblBorders>
            <w:top w:val="single" w:sz="6" w:space="0" w:color="auto"/>
            <w:left w:val="single" w:sz="6" w:space="0" w:color="auto"/>
            <w:bottom w:val="single" w:sz="6" w:space="0" w:color="auto"/>
            <w:right w:val="single" w:sz="6" w:space="0" w:color="auto"/>
          </w:tblBorders>
          <w:tblPrExChange w:id="300" w:author="Agarwal, Shilpa" w:date="2019-06-21T11:43:00Z">
            <w:tblPrEx>
              <w:tblW w:w="10252" w:type="dxa"/>
              <w:tblBorders>
                <w:top w:val="single" w:sz="6" w:space="0" w:color="auto"/>
                <w:left w:val="single" w:sz="6" w:space="0" w:color="auto"/>
                <w:bottom w:val="single" w:sz="6" w:space="0" w:color="auto"/>
                <w:right w:val="single" w:sz="6" w:space="0" w:color="auto"/>
              </w:tblBorders>
            </w:tblPrEx>
          </w:tblPrExChange>
        </w:tblPrEx>
        <w:trPr>
          <w:cantSplit/>
          <w:trPrChange w:id="301" w:author="Agarwal, Shilpa" w:date="2019-06-21T11:43:00Z">
            <w:trPr>
              <w:cantSplit/>
            </w:trPr>
          </w:trPrChange>
        </w:trPr>
        <w:tc>
          <w:tcPr>
            <w:tcW w:w="11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Change w:id="302" w:author="Agarwal, Shilpa" w:date="2019-06-21T11:43:00Z">
              <w:tcPr>
                <w:tcW w:w="11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tcPrChange>
          </w:tcPr>
          <w:p w14:paraId="6332728F" w14:textId="16FA0A41" w:rsidR="003D6AA0" w:rsidRPr="009F199D" w:rsidRDefault="003D6AA0" w:rsidP="003D6AA0">
            <w:pPr>
              <w:pStyle w:val="NormalWeb"/>
              <w:rPr>
                <w:bCs/>
              </w:rPr>
            </w:pPr>
            <w:ins w:id="303" w:author="Agarwal, Shilpa" w:date="2019-06-21T11:43:00Z">
              <w:r w:rsidRPr="00D45526">
                <w:rPr>
                  <w:bCs/>
                </w:rPr>
                <w:t>FRS-</w:t>
              </w:r>
              <w:r w:rsidRPr="00D45526">
                <w:rPr>
                  <w:rFonts w:eastAsia="Times New Roman"/>
                </w:rPr>
                <w:t>3.3.1.3.</w:t>
              </w:r>
              <w:r>
                <w:rPr>
                  <w:rFonts w:eastAsia="Times New Roman"/>
                </w:rPr>
                <w:t>5</w:t>
              </w:r>
            </w:ins>
          </w:p>
        </w:tc>
        <w:tc>
          <w:tcPr>
            <w:tcW w:w="747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Change w:id="304" w:author="Agarwal, Shilpa" w:date="2019-06-21T11:43:00Z">
              <w:tcPr>
                <w:tcW w:w="747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tcPrChange>
          </w:tcPr>
          <w:p w14:paraId="2161C7AB" w14:textId="0FF2120D" w:rsidR="003D6AA0" w:rsidRDefault="003D6AA0" w:rsidP="003D6AA0">
            <w:pPr>
              <w:pStyle w:val="NormalWeb"/>
              <w:spacing w:before="0" w:beforeAutospacing="0" w:after="0" w:afterAutospacing="0"/>
              <w:rPr>
                <w:rFonts w:eastAsiaTheme="minorHAnsi"/>
              </w:rPr>
            </w:pPr>
            <w:r>
              <w:rPr>
                <w:rFonts w:eastAsiaTheme="minorHAnsi"/>
              </w:rPr>
              <w:t>Each accordion item has a text with read more and read less button and image slider. Image slider should not appear when there are no images authored</w:t>
            </w:r>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Change w:id="305" w:author="Agarwal, Shilpa" w:date="2019-06-21T11:43:00Z">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tcPrChange>
          </w:tcPr>
          <w:p w14:paraId="3F35BE4B" w14:textId="0FB63655" w:rsidR="003D6AA0" w:rsidRDefault="003D6AA0" w:rsidP="003D6AA0">
            <w:pPr>
              <w:pStyle w:val="NormalWeb"/>
              <w:jc w:val="center"/>
            </w:pPr>
            <w:ins w:id="306" w:author="Agarwal, Shilpa" w:date="2019-06-21T11:43:00Z">
              <w:r>
                <w:t>Non-Regulated</w:t>
              </w:r>
            </w:ins>
          </w:p>
        </w:tc>
      </w:tr>
      <w:tr w:rsidR="003D6AA0" w14:paraId="08E31041" w14:textId="77777777" w:rsidTr="00951295">
        <w:tblPrEx>
          <w:tblW w:w="10252" w:type="dxa"/>
          <w:tblBorders>
            <w:top w:val="single" w:sz="6" w:space="0" w:color="auto"/>
            <w:left w:val="single" w:sz="6" w:space="0" w:color="auto"/>
            <w:bottom w:val="single" w:sz="6" w:space="0" w:color="auto"/>
            <w:right w:val="single" w:sz="6" w:space="0" w:color="auto"/>
          </w:tblBorders>
          <w:tblPrExChange w:id="307" w:author="Agarwal, Shilpa" w:date="2019-06-21T11:43:00Z">
            <w:tblPrEx>
              <w:tblW w:w="10252" w:type="dxa"/>
              <w:tblBorders>
                <w:top w:val="single" w:sz="6" w:space="0" w:color="auto"/>
                <w:left w:val="single" w:sz="6" w:space="0" w:color="auto"/>
                <w:bottom w:val="single" w:sz="6" w:space="0" w:color="auto"/>
                <w:right w:val="single" w:sz="6" w:space="0" w:color="auto"/>
              </w:tblBorders>
            </w:tblPrEx>
          </w:tblPrExChange>
        </w:tblPrEx>
        <w:trPr>
          <w:cantSplit/>
          <w:trPrChange w:id="308" w:author="Agarwal, Shilpa" w:date="2019-06-21T11:43:00Z">
            <w:trPr>
              <w:cantSplit/>
            </w:trPr>
          </w:trPrChange>
        </w:trPr>
        <w:tc>
          <w:tcPr>
            <w:tcW w:w="11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Change w:id="309" w:author="Agarwal, Shilpa" w:date="2019-06-21T11:43:00Z">
              <w:tcPr>
                <w:tcW w:w="1155"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tcPrChange>
          </w:tcPr>
          <w:p w14:paraId="35AC6AE4" w14:textId="42CD108F" w:rsidR="003D6AA0" w:rsidRPr="009F199D" w:rsidRDefault="003D6AA0" w:rsidP="003D6AA0">
            <w:pPr>
              <w:pStyle w:val="NormalWeb"/>
              <w:rPr>
                <w:bCs/>
              </w:rPr>
            </w:pPr>
            <w:ins w:id="310" w:author="Agarwal, Shilpa" w:date="2019-06-21T11:43:00Z">
              <w:r w:rsidRPr="00D45526">
                <w:rPr>
                  <w:bCs/>
                </w:rPr>
                <w:t>FRS-</w:t>
              </w:r>
              <w:r w:rsidRPr="00D45526">
                <w:rPr>
                  <w:rFonts w:eastAsia="Times New Roman"/>
                </w:rPr>
                <w:t>3.3.1.3.</w:t>
              </w:r>
              <w:r>
                <w:rPr>
                  <w:rFonts w:eastAsia="Times New Roman"/>
                </w:rPr>
                <w:t>6</w:t>
              </w:r>
            </w:ins>
          </w:p>
        </w:tc>
        <w:tc>
          <w:tcPr>
            <w:tcW w:w="747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Change w:id="311" w:author="Agarwal, Shilpa" w:date="2019-06-21T11:43:00Z">
              <w:tcPr>
                <w:tcW w:w="747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tcPrChange>
          </w:tcPr>
          <w:p w14:paraId="328D902F" w14:textId="2523D85E" w:rsidR="003D6AA0" w:rsidRDefault="003D6AA0" w:rsidP="003D6AA0">
            <w:pPr>
              <w:pStyle w:val="NormalWeb"/>
              <w:spacing w:before="0" w:beforeAutospacing="0" w:after="0" w:afterAutospacing="0"/>
              <w:rPr>
                <w:rFonts w:eastAsiaTheme="minorHAnsi"/>
              </w:rPr>
            </w:pPr>
            <w:del w:id="312" w:author="Agarwal, Shilpa" w:date="2019-06-21T11:40:00Z">
              <w:r w:rsidDel="003D6AA0">
                <w:rPr>
                  <w:rFonts w:eastAsiaTheme="minorHAnsi"/>
                </w:rPr>
                <w:delText xml:space="preserve">When </w:delText>
              </w:r>
            </w:del>
            <w:ins w:id="313" w:author="Agarwal, Shilpa" w:date="2019-06-21T11:40:00Z">
              <w:r>
                <w:rPr>
                  <w:rFonts w:eastAsiaTheme="minorHAnsi"/>
                </w:rPr>
                <w:t xml:space="preserve">On clicking the </w:t>
              </w:r>
            </w:ins>
            <w:del w:id="314" w:author="Agarwal, Shilpa" w:date="2019-06-21T11:40:00Z">
              <w:r w:rsidDel="003D6AA0">
                <w:rPr>
                  <w:rFonts w:eastAsiaTheme="minorHAnsi"/>
                </w:rPr>
                <w:delText>r</w:delText>
              </w:r>
            </w:del>
            <w:ins w:id="315" w:author="Agarwal, Shilpa" w:date="2019-06-21T11:40:00Z">
              <w:r>
                <w:rPr>
                  <w:rFonts w:eastAsiaTheme="minorHAnsi"/>
                </w:rPr>
                <w:t>R</w:t>
              </w:r>
            </w:ins>
            <w:r>
              <w:rPr>
                <w:rFonts w:eastAsiaTheme="minorHAnsi"/>
              </w:rPr>
              <w:t xml:space="preserve">ead more </w:t>
            </w:r>
            <w:ins w:id="316" w:author="Agarwal, Shilpa" w:date="2019-06-21T11:41:00Z">
              <w:r>
                <w:rPr>
                  <w:rFonts w:eastAsiaTheme="minorHAnsi"/>
                </w:rPr>
                <w:t>button</w:t>
              </w:r>
            </w:ins>
            <w:ins w:id="317" w:author="Egalapati, Seetha Lakshmi" w:date="2019-06-28T12:10:00Z">
              <w:r w:rsidR="007C53B5">
                <w:rPr>
                  <w:rFonts w:eastAsiaTheme="minorHAnsi"/>
                </w:rPr>
                <w:t xml:space="preserve">, </w:t>
              </w:r>
            </w:ins>
            <w:bookmarkStart w:id="318" w:name="_GoBack"/>
            <w:bookmarkEnd w:id="318"/>
            <w:del w:id="319" w:author="Agarwal, Shilpa" w:date="2019-06-21T11:41:00Z">
              <w:r w:rsidDel="003D6AA0">
                <w:rPr>
                  <w:rFonts w:eastAsiaTheme="minorHAnsi"/>
                </w:rPr>
                <w:delText>is clicked</w:delText>
              </w:r>
            </w:del>
            <w:ins w:id="320" w:author="Agarwal, Shilpa" w:date="2019-06-21T11:40:00Z">
              <w:del w:id="321" w:author="Egalapati, Seetha Lakshmi" w:date="2019-06-28T12:10:00Z">
                <w:r w:rsidDel="007C53B5">
                  <w:rPr>
                    <w:rFonts w:eastAsiaTheme="minorHAnsi"/>
                  </w:rPr>
                  <w:delText>,</w:delText>
                </w:r>
              </w:del>
            </w:ins>
            <w:del w:id="322" w:author="Agarwal, Shilpa" w:date="2019-06-21T11:40:00Z">
              <w:r w:rsidDel="003D6AA0">
                <w:rPr>
                  <w:rFonts w:eastAsiaTheme="minorHAnsi"/>
                </w:rPr>
                <w:delText xml:space="preserve"> it should </w:delText>
              </w:r>
            </w:del>
            <w:ins w:id="323" w:author="Agarwal, Shilpa" w:date="2019-06-21T11:41:00Z">
              <w:del w:id="324" w:author="Egalapati, Seetha Lakshmi" w:date="2019-06-28T12:10:00Z">
                <w:r w:rsidDel="007C53B5">
                  <w:rPr>
                    <w:rFonts w:eastAsiaTheme="minorHAnsi"/>
                  </w:rPr>
                  <w:delText xml:space="preserve">the </w:delText>
                </w:r>
              </w:del>
              <w:r>
                <w:rPr>
                  <w:rFonts w:eastAsiaTheme="minorHAnsi"/>
                </w:rPr>
                <w:t xml:space="preserve">system shall display </w:t>
              </w:r>
            </w:ins>
            <w:del w:id="325" w:author="Agarwal, Shilpa" w:date="2019-06-21T11:41:00Z">
              <w:r w:rsidDel="003D6AA0">
                <w:rPr>
                  <w:rFonts w:eastAsiaTheme="minorHAnsi"/>
                </w:rPr>
                <w:delText>show</w:delText>
              </w:r>
            </w:del>
            <w:r>
              <w:rPr>
                <w:rFonts w:eastAsiaTheme="minorHAnsi"/>
              </w:rPr>
              <w:t xml:space="preserve"> entire text</w:t>
            </w:r>
            <w:ins w:id="326" w:author="Agarwal, Shilpa" w:date="2019-06-21T11:40:00Z">
              <w:r>
                <w:rPr>
                  <w:rFonts w:eastAsiaTheme="minorHAnsi"/>
                </w:rPr>
                <w:t>.</w:t>
              </w:r>
            </w:ins>
          </w:p>
        </w:tc>
        <w:tc>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Change w:id="327" w:author="Agarwal, Shilpa" w:date="2019-06-21T11:43:00Z">
              <w:tcPr>
                <w:tcW w:w="1620"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tcPrChange>
          </w:tcPr>
          <w:p w14:paraId="7BE12F5D" w14:textId="5C4F0FB4" w:rsidR="003D6AA0" w:rsidRDefault="003D6AA0" w:rsidP="003D6AA0">
            <w:pPr>
              <w:pStyle w:val="NormalWeb"/>
              <w:jc w:val="center"/>
            </w:pPr>
            <w:ins w:id="328" w:author="Agarwal, Shilpa" w:date="2019-06-21T11:43:00Z">
              <w:r>
                <w:t>Non-Regulated</w:t>
              </w:r>
            </w:ins>
          </w:p>
        </w:tc>
      </w:tr>
    </w:tbl>
    <w:p w14:paraId="77C7D68A" w14:textId="77777777" w:rsidR="005E2BB1" w:rsidRPr="009957BD" w:rsidRDefault="00C667D5" w:rsidP="005E2BB1">
      <w:pPr>
        <w:pStyle w:val="Heading3"/>
        <w:rPr>
          <w:rFonts w:ascii="Arial" w:hAnsi="Arial" w:cs="Arial"/>
          <w:sz w:val="28"/>
        </w:rPr>
      </w:pPr>
      <w:bookmarkStart w:id="329" w:name="_Toc12002184"/>
      <w:r w:rsidRPr="009957BD">
        <w:rPr>
          <w:rFonts w:ascii="Arial" w:hAnsi="Arial" w:cs="Arial"/>
          <w:sz w:val="28"/>
        </w:rPr>
        <w:t>Website Requirements</w:t>
      </w:r>
      <w:bookmarkEnd w:id="329"/>
    </w:p>
    <w:p w14:paraId="487E59E7" w14:textId="57C84D5B" w:rsidR="005E2BB1" w:rsidRPr="00C34EF9" w:rsidRDefault="00F76C7E" w:rsidP="005E2BB1">
      <w:pPr>
        <w:pStyle w:val="Heading4"/>
      </w:pPr>
      <w:r>
        <w:t>Product</w:t>
      </w:r>
      <w:r w:rsidR="00C667D5">
        <w:t xml:space="preserve"> P</w:t>
      </w:r>
      <w:r w:rsidR="00C667D5" w:rsidRPr="00C34EF9">
        <w:t>age</w:t>
      </w:r>
    </w:p>
    <w:tbl>
      <w:tblPr>
        <w:tblW w:w="5070" w:type="pct"/>
        <w:tblInd w:w="-98"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Change w:id="330" w:author="Agarwal, Shilpa" w:date="2019-06-21T11:43:00Z">
          <w:tblPr>
            <w:tblW w:w="5070" w:type="pct"/>
            <w:tblInd w:w="-98"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PrChange>
      </w:tblPr>
      <w:tblGrid>
        <w:gridCol w:w="1497"/>
        <w:gridCol w:w="7560"/>
        <w:gridCol w:w="1294"/>
        <w:tblGridChange w:id="331">
          <w:tblGrid>
            <w:gridCol w:w="1497"/>
            <w:gridCol w:w="7396"/>
            <w:gridCol w:w="164"/>
            <w:gridCol w:w="1294"/>
          </w:tblGrid>
        </w:tblGridChange>
      </w:tblGrid>
      <w:tr w:rsidR="0083304E" w14:paraId="179EB657" w14:textId="77777777" w:rsidTr="003D6AA0">
        <w:trPr>
          <w:trHeight w:val="477"/>
          <w:trPrChange w:id="332" w:author="Agarwal, Shilpa" w:date="2019-06-21T11:43:00Z">
            <w:trPr>
              <w:trHeight w:val="477"/>
            </w:trPr>
          </w:trPrChange>
        </w:trPr>
        <w:tc>
          <w:tcPr>
            <w:tcW w:w="72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Change w:id="333" w:author="Agarwal, Shilpa" w:date="2019-06-21T11:43:00Z">
              <w:tcPr>
                <w:tcW w:w="565" w:type="pct"/>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tcPrChange>
          </w:tcPr>
          <w:p w14:paraId="324BD0CE" w14:textId="77777777" w:rsidR="005E2BB1" w:rsidRPr="00323D3C" w:rsidRDefault="00C667D5" w:rsidP="005E2BB1">
            <w:pPr>
              <w:rPr>
                <w:b/>
              </w:rPr>
            </w:pPr>
            <w:r w:rsidRPr="00DB0C9B">
              <w:rPr>
                <w:b/>
                <w:sz w:val="24"/>
              </w:rPr>
              <w:t>FRS ID</w:t>
            </w:r>
          </w:p>
        </w:tc>
        <w:tc>
          <w:tcPr>
            <w:tcW w:w="36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Change w:id="334" w:author="Agarwal, Shilpa" w:date="2019-06-21T11:43:00Z">
              <w:tcPr>
                <w:tcW w:w="365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tcPrChange>
          </w:tcPr>
          <w:p w14:paraId="2196392B" w14:textId="77777777" w:rsidR="005E2BB1" w:rsidRPr="009C34CC" w:rsidRDefault="00C667D5" w:rsidP="005E2BB1">
            <w:pPr>
              <w:pStyle w:val="NormalWeb"/>
              <w:jc w:val="center"/>
              <w:rPr>
                <w:b/>
                <w:bCs/>
              </w:rPr>
            </w:pPr>
            <w:r w:rsidRPr="00DB0C9B">
              <w:rPr>
                <w:rStyle w:val="Strong"/>
              </w:rPr>
              <w:t>Functional Specification Description</w:t>
            </w:r>
          </w:p>
        </w:tc>
        <w:tc>
          <w:tcPr>
            <w:tcW w:w="625" w:type="pct"/>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Change w:id="335" w:author="Agarwal, Shilpa" w:date="2019-06-21T11:43:00Z">
              <w:tcPr>
                <w:tcW w:w="783" w:type="pct"/>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tcPrChange>
          </w:tcPr>
          <w:p w14:paraId="1B1BE14B" w14:textId="77777777" w:rsidR="005E2BB1" w:rsidRPr="004D0542" w:rsidRDefault="00C667D5" w:rsidP="005E2BB1">
            <w:pPr>
              <w:pStyle w:val="NormalWeb"/>
              <w:jc w:val="center"/>
              <w:rPr>
                <w:b/>
                <w:bCs/>
              </w:rPr>
            </w:pPr>
            <w:r w:rsidRPr="009C34CC">
              <w:rPr>
                <w:rStyle w:val="Strong"/>
              </w:rPr>
              <w:t>Critical</w:t>
            </w:r>
            <w:r>
              <w:rPr>
                <w:rStyle w:val="Strong"/>
              </w:rPr>
              <w:t>ity</w:t>
            </w:r>
          </w:p>
        </w:tc>
      </w:tr>
      <w:tr w:rsidR="0083304E" w14:paraId="3F079A80" w14:textId="77777777" w:rsidTr="003D6AA0">
        <w:trPr>
          <w:cantSplit/>
          <w:trPrChange w:id="336" w:author="Agarwal, Shilpa" w:date="2019-06-21T11:43:00Z">
            <w:trPr>
              <w:cantSplit/>
            </w:trPr>
          </w:trPrChange>
        </w:trPr>
        <w:tc>
          <w:tcPr>
            <w:tcW w:w="72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Change w:id="337" w:author="Agarwal, Shilpa" w:date="2019-06-21T11:43:00Z">
              <w:tcPr>
                <w:tcW w:w="56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tcPrChange>
          </w:tcPr>
          <w:p w14:paraId="3EC5F502" w14:textId="77777777" w:rsidR="005E2BB1" w:rsidRPr="00C52061" w:rsidRDefault="00C667D5" w:rsidP="005E2BB1">
            <w:pPr>
              <w:rPr>
                <w:sz w:val="24"/>
              </w:rPr>
            </w:pPr>
            <w:r w:rsidRPr="009F199D">
              <w:rPr>
                <w:bCs/>
                <w:sz w:val="24"/>
              </w:rPr>
              <w:t>FRS-</w:t>
            </w:r>
            <w:r w:rsidRPr="00C52061">
              <w:rPr>
                <w:sz w:val="24"/>
              </w:rPr>
              <w:t>3.3.2.1.1</w:t>
            </w:r>
          </w:p>
        </w:tc>
        <w:tc>
          <w:tcPr>
            <w:tcW w:w="365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Change w:id="338" w:author="Agarwal, Shilpa" w:date="2019-06-21T11:43:00Z">
              <w:tcPr>
                <w:tcW w:w="3652" w:type="pct"/>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tcPrChange>
          </w:tcPr>
          <w:p w14:paraId="4B55198E" w14:textId="7ECFA4AA" w:rsidR="005E2BB1" w:rsidRPr="002D43DA" w:rsidRDefault="00C667D5" w:rsidP="005E2BB1">
            <w:pPr>
              <w:pStyle w:val="NormalWeb"/>
              <w:spacing w:before="0" w:beforeAutospacing="0" w:after="0" w:afterAutospacing="0"/>
              <w:rPr>
                <w:rFonts w:eastAsiaTheme="minorHAnsi"/>
              </w:rPr>
            </w:pPr>
            <w:r w:rsidRPr="002D43DA">
              <w:rPr>
                <w:rFonts w:eastAsiaTheme="minorHAnsi"/>
              </w:rPr>
              <w:t xml:space="preserve">The system shall display the following sections to the user in the </w:t>
            </w:r>
            <w:r w:rsidR="00F76C7E">
              <w:rPr>
                <w:rFonts w:eastAsiaTheme="minorHAnsi"/>
              </w:rPr>
              <w:t>Dablexa -Smartpack</w:t>
            </w:r>
            <w:r>
              <w:rPr>
                <w:rFonts w:eastAsiaTheme="minorHAnsi"/>
              </w:rPr>
              <w:t xml:space="preserve"> </w:t>
            </w:r>
            <w:r w:rsidR="00F76C7E">
              <w:rPr>
                <w:rFonts w:eastAsiaTheme="minorHAnsi"/>
              </w:rPr>
              <w:t>Product page</w:t>
            </w:r>
            <w:r w:rsidRPr="002D43DA">
              <w:rPr>
                <w:rFonts w:eastAsiaTheme="minorHAnsi"/>
              </w:rPr>
              <w:t xml:space="preserve">: </w:t>
            </w:r>
          </w:p>
          <w:p w14:paraId="5584B384" w14:textId="5410615A" w:rsidR="005E2BB1" w:rsidRDefault="00F76C7E" w:rsidP="00950F01">
            <w:pPr>
              <w:pStyle w:val="NormalWeb"/>
              <w:numPr>
                <w:ilvl w:val="0"/>
                <w:numId w:val="23"/>
              </w:numPr>
              <w:spacing w:before="0" w:beforeAutospacing="0"/>
              <w:rPr>
                <w:rFonts w:eastAsiaTheme="minorHAnsi"/>
              </w:rPr>
            </w:pPr>
            <w:r>
              <w:rPr>
                <w:rFonts w:eastAsiaTheme="minorHAnsi"/>
              </w:rPr>
              <w:t>Header</w:t>
            </w:r>
          </w:p>
          <w:p w14:paraId="66790A91" w14:textId="5E8D5AAD" w:rsidR="00190C4F" w:rsidRPr="002D43DA" w:rsidRDefault="00F76C7E" w:rsidP="00950F01">
            <w:pPr>
              <w:pStyle w:val="NormalWeb"/>
              <w:numPr>
                <w:ilvl w:val="0"/>
                <w:numId w:val="23"/>
              </w:numPr>
              <w:spacing w:before="0" w:beforeAutospacing="0"/>
              <w:rPr>
                <w:rFonts w:eastAsiaTheme="minorHAnsi"/>
              </w:rPr>
            </w:pPr>
            <w:r>
              <w:rPr>
                <w:rFonts w:eastAsiaTheme="minorHAnsi"/>
              </w:rPr>
              <w:t>Tab component with multiple accordions and images</w:t>
            </w:r>
          </w:p>
          <w:p w14:paraId="5A2A3581" w14:textId="77777777" w:rsidR="005E2BB1" w:rsidRPr="002D43DA" w:rsidRDefault="00C667D5" w:rsidP="00950F01">
            <w:pPr>
              <w:pStyle w:val="NormalWeb"/>
              <w:numPr>
                <w:ilvl w:val="0"/>
                <w:numId w:val="23"/>
              </w:numPr>
              <w:spacing w:before="0" w:beforeAutospacing="0" w:after="0" w:afterAutospacing="0"/>
              <w:rPr>
                <w:rFonts w:eastAsiaTheme="minorHAnsi"/>
              </w:rPr>
            </w:pPr>
            <w:r w:rsidRPr="002D43DA">
              <w:rPr>
                <w:rFonts w:eastAsiaTheme="minorHAnsi"/>
              </w:rPr>
              <w:t xml:space="preserve">Footer </w:t>
            </w:r>
          </w:p>
        </w:tc>
        <w:tc>
          <w:tcPr>
            <w:tcW w:w="62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Change w:id="339" w:author="Agarwal, Shilpa" w:date="2019-06-21T11:43:00Z">
              <w:tcPr>
                <w:tcW w:w="78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tcPrChange>
          </w:tcPr>
          <w:p w14:paraId="2053844F" w14:textId="77777777" w:rsidR="005E2BB1" w:rsidRPr="00C52061" w:rsidRDefault="00C667D5" w:rsidP="005E2BB1">
            <w:pPr>
              <w:jc w:val="center"/>
              <w:rPr>
                <w:sz w:val="24"/>
              </w:rPr>
            </w:pPr>
            <w:r>
              <w:rPr>
                <w:sz w:val="24"/>
              </w:rPr>
              <w:t>Non-Regulated</w:t>
            </w:r>
          </w:p>
        </w:tc>
      </w:tr>
      <w:tr w:rsidR="0083304E" w14:paraId="76D46DEA" w14:textId="772A5EC3" w:rsidTr="003D6AA0">
        <w:trPr>
          <w:cantSplit/>
          <w:trPrChange w:id="340" w:author="Agarwal, Shilpa" w:date="2019-06-21T11:43:00Z">
            <w:trPr>
              <w:cantSplit/>
            </w:trPr>
          </w:trPrChange>
        </w:trPr>
        <w:tc>
          <w:tcPr>
            <w:tcW w:w="723"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Change w:id="341" w:author="Agarwal, Shilpa" w:date="2019-06-21T11:43:00Z">
              <w:tcPr>
                <w:tcW w:w="56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tcPrChange>
          </w:tcPr>
          <w:p w14:paraId="21BEE523" w14:textId="0946CFB2" w:rsidR="005E2BB1" w:rsidRPr="009F199D" w:rsidRDefault="00C667D5" w:rsidP="005E2BB1">
            <w:pPr>
              <w:rPr>
                <w:bCs/>
                <w:sz w:val="24"/>
              </w:rPr>
            </w:pPr>
            <w:r w:rsidRPr="009F7FFC">
              <w:rPr>
                <w:bCs/>
                <w:sz w:val="24"/>
              </w:rPr>
              <w:t>FRS-</w:t>
            </w:r>
            <w:r w:rsidRPr="009F7FFC">
              <w:rPr>
                <w:sz w:val="24"/>
              </w:rPr>
              <w:t>3.3.2.1.2</w:t>
            </w:r>
          </w:p>
        </w:tc>
        <w:tc>
          <w:tcPr>
            <w:tcW w:w="365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Change w:id="342" w:author="Agarwal, Shilpa" w:date="2019-06-21T11:43:00Z">
              <w:tcPr>
                <w:tcW w:w="3652"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tcPrChange>
          </w:tcPr>
          <w:p w14:paraId="336931E1" w14:textId="2837A979" w:rsidR="005E2BB1" w:rsidRPr="002D43DA" w:rsidRDefault="00F76C7E">
            <w:pPr>
              <w:pStyle w:val="NormalWeb"/>
              <w:spacing w:before="0" w:beforeAutospacing="0" w:after="0" w:afterAutospacing="0"/>
              <w:rPr>
                <w:rFonts w:eastAsiaTheme="minorHAnsi"/>
              </w:rPr>
              <w:pPrChange w:id="343" w:author="Agarwal, Shilpa" w:date="2019-06-21T11:42:00Z">
                <w:pPr>
                  <w:pStyle w:val="NormalWeb"/>
                  <w:numPr>
                    <w:numId w:val="40"/>
                  </w:numPr>
                  <w:spacing w:before="0" w:beforeAutospacing="0" w:after="0" w:afterAutospacing="0"/>
                  <w:ind w:left="720" w:hanging="360"/>
                </w:pPr>
              </w:pPrChange>
            </w:pPr>
            <w:r>
              <w:rPr>
                <w:rFonts w:eastAsiaTheme="minorHAnsi"/>
              </w:rPr>
              <w:t>Data of all tab components is loaded with utility for the first time from excel sheet provided</w:t>
            </w:r>
            <w:del w:id="344" w:author="Agarwal, Shilpa" w:date="2019-06-21T11:42:00Z">
              <w:r w:rsidDel="003D6AA0">
                <w:rPr>
                  <w:rFonts w:eastAsiaTheme="minorHAnsi"/>
                </w:rPr>
                <w:delText xml:space="preserve"> by client</w:delText>
              </w:r>
            </w:del>
            <w:r>
              <w:rPr>
                <w:rFonts w:eastAsiaTheme="minorHAnsi"/>
              </w:rPr>
              <w:t xml:space="preserve">. </w:t>
            </w:r>
            <w:ins w:id="345" w:author="Agarwal, Shilpa" w:date="2019-06-21T11:42:00Z">
              <w:r w:rsidR="003D6AA0" w:rsidRPr="009A0672">
                <w:t>All c</w:t>
              </w:r>
              <w:r w:rsidR="003D6AA0" w:rsidRPr="009A0672">
                <w:rPr>
                  <w:rFonts w:eastAsiaTheme="minorHAnsi"/>
                </w:rPr>
                <w:t>omponent</w:t>
              </w:r>
              <w:r w:rsidR="003D6AA0" w:rsidRPr="009A0672">
                <w:t>s are</w:t>
              </w:r>
              <w:r w:rsidR="003D6AA0" w:rsidRPr="009A0672">
                <w:rPr>
                  <w:rFonts w:eastAsiaTheme="minorHAnsi"/>
                </w:rPr>
                <w:t xml:space="preserve"> authorable and can be modified</w:t>
              </w:r>
              <w:r w:rsidR="003D6AA0" w:rsidRPr="009A0672">
                <w:t xml:space="preserve"> by the content author.</w:t>
              </w:r>
            </w:ins>
            <w:del w:id="346" w:author="Agarwal, Shilpa" w:date="2019-06-21T11:42:00Z">
              <w:r w:rsidDel="003D6AA0">
                <w:rPr>
                  <w:rFonts w:eastAsiaTheme="minorHAnsi"/>
                </w:rPr>
                <w:delText>Component is authorable and can be modified</w:delText>
              </w:r>
            </w:del>
          </w:p>
        </w:tc>
        <w:tc>
          <w:tcPr>
            <w:tcW w:w="625"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Change w:id="347" w:author="Agarwal, Shilpa" w:date="2019-06-21T11:43:00Z">
              <w:tcPr>
                <w:tcW w:w="783" w:type="pct"/>
                <w:gridSpan w:val="2"/>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tcPrChange>
          </w:tcPr>
          <w:p w14:paraId="65AB471F" w14:textId="34A348BE" w:rsidR="005E2BB1" w:rsidRDefault="00C667D5" w:rsidP="005E2BB1">
            <w:pPr>
              <w:jc w:val="center"/>
              <w:rPr>
                <w:sz w:val="24"/>
              </w:rPr>
            </w:pPr>
            <w:r w:rsidRPr="003666CC">
              <w:rPr>
                <w:sz w:val="24"/>
              </w:rPr>
              <w:t>Non-Regulated</w:t>
            </w:r>
          </w:p>
        </w:tc>
      </w:tr>
    </w:tbl>
    <w:p w14:paraId="4FF25AEF" w14:textId="77777777" w:rsidR="005E2BB1" w:rsidRPr="00C34EF9" w:rsidRDefault="005E2BB1" w:rsidP="005E2BB1">
      <w:pPr>
        <w:rPr>
          <w:sz w:val="20"/>
        </w:rPr>
      </w:pPr>
    </w:p>
    <w:p w14:paraId="49B596E0" w14:textId="77777777" w:rsidR="005E2BB1" w:rsidRDefault="00C667D5">
      <w:pPr>
        <w:pStyle w:val="Heading3"/>
      </w:pPr>
      <w:bookmarkStart w:id="348" w:name="_Toc12002185"/>
      <w:r>
        <w:t>GTM and Site Catalyst</w:t>
      </w:r>
      <w:bookmarkEnd w:id="348"/>
    </w:p>
    <w:tbl>
      <w:tblPr>
        <w:tblW w:w="10350" w:type="dxa"/>
        <w:tblInd w:w="-98"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617"/>
        <w:gridCol w:w="7144"/>
        <w:gridCol w:w="1589"/>
      </w:tblGrid>
      <w:tr w:rsidR="0083304E" w14:paraId="2003E2E0" w14:textId="77777777" w:rsidTr="005E2BB1">
        <w:trPr>
          <w:trHeight w:val="477"/>
        </w:trPr>
        <w:tc>
          <w:tcPr>
            <w:tcW w:w="161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p w14:paraId="5669E3BE" w14:textId="77777777" w:rsidR="005E2BB1" w:rsidRPr="00464913" w:rsidRDefault="00C667D5" w:rsidP="005E2BB1">
            <w:pPr>
              <w:rPr>
                <w:b/>
              </w:rPr>
            </w:pPr>
            <w:r w:rsidRPr="00DB0C9B">
              <w:rPr>
                <w:b/>
                <w:sz w:val="24"/>
              </w:rPr>
              <w:t>FRS ID</w:t>
            </w:r>
          </w:p>
        </w:tc>
        <w:tc>
          <w:tcPr>
            <w:tcW w:w="714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p w14:paraId="3752DE18" w14:textId="77777777" w:rsidR="005E2BB1" w:rsidRPr="009C34CC" w:rsidRDefault="00C667D5" w:rsidP="005E2BB1">
            <w:pPr>
              <w:pStyle w:val="NormalWeb"/>
              <w:jc w:val="center"/>
              <w:rPr>
                <w:b/>
                <w:bCs/>
              </w:rPr>
            </w:pPr>
            <w:r w:rsidRPr="00DB0C9B">
              <w:rPr>
                <w:rStyle w:val="Strong"/>
              </w:rPr>
              <w:t>Functional Specification Description</w:t>
            </w:r>
          </w:p>
        </w:tc>
        <w:tc>
          <w:tcPr>
            <w:tcW w:w="158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p w14:paraId="011F120B" w14:textId="77777777" w:rsidR="005E2BB1" w:rsidRPr="004D0542" w:rsidRDefault="00C667D5" w:rsidP="005E2BB1">
            <w:pPr>
              <w:pStyle w:val="NormalWeb"/>
              <w:jc w:val="center"/>
              <w:rPr>
                <w:b/>
                <w:bCs/>
              </w:rPr>
            </w:pPr>
            <w:r w:rsidRPr="009C34CC">
              <w:rPr>
                <w:rStyle w:val="Strong"/>
              </w:rPr>
              <w:t>Critical</w:t>
            </w:r>
            <w:r>
              <w:rPr>
                <w:rStyle w:val="Strong"/>
              </w:rPr>
              <w:t>ity</w:t>
            </w:r>
          </w:p>
        </w:tc>
      </w:tr>
      <w:tr w:rsidR="0083304E" w14:paraId="5F739CD7" w14:textId="77777777" w:rsidTr="005E2BB1">
        <w:trPr>
          <w:cantSplit/>
          <w:trHeight w:val="1062"/>
        </w:trPr>
        <w:tc>
          <w:tcPr>
            <w:tcW w:w="161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0236BAA" w14:textId="77777777" w:rsidR="005E2BB1" w:rsidRPr="009C34CC" w:rsidRDefault="00C667D5" w:rsidP="005E2BB1">
            <w:pPr>
              <w:pStyle w:val="NormalWeb"/>
            </w:pPr>
            <w:r w:rsidRPr="009F199D">
              <w:rPr>
                <w:bCs/>
              </w:rPr>
              <w:lastRenderedPageBreak/>
              <w:t>FRS-</w:t>
            </w:r>
            <w:r>
              <w:t>3.3.3.1</w:t>
            </w:r>
          </w:p>
        </w:tc>
        <w:tc>
          <w:tcPr>
            <w:tcW w:w="71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13B7444" w14:textId="77777777" w:rsidR="000E59AE" w:rsidRDefault="00C667D5" w:rsidP="000E59AE">
            <w:pPr>
              <w:pStyle w:val="Indent1"/>
              <w:spacing w:before="240"/>
              <w:ind w:left="0"/>
              <w:contextualSpacing/>
            </w:pPr>
            <w:r>
              <w:t>The system shall track all default key</w:t>
            </w:r>
            <w:r w:rsidR="000E59AE">
              <w:t xml:space="preserve"> metrics offered by these tools.</w:t>
            </w:r>
          </w:p>
          <w:p w14:paraId="1534A8D8" w14:textId="77777777" w:rsidR="000E59AE" w:rsidRDefault="000E59AE" w:rsidP="000E59AE">
            <w:pPr>
              <w:pStyle w:val="Indent1"/>
              <w:spacing w:before="240"/>
              <w:ind w:left="0"/>
              <w:contextualSpacing/>
            </w:pPr>
          </w:p>
          <w:p w14:paraId="1008EF88" w14:textId="70E82732" w:rsidR="005E2BB1" w:rsidRPr="00087FC7" w:rsidRDefault="00C667D5" w:rsidP="000E59AE">
            <w:pPr>
              <w:pStyle w:val="Indent1"/>
              <w:spacing w:before="240"/>
              <w:ind w:left="0"/>
              <w:contextualSpacing/>
            </w:pPr>
            <w:r>
              <w:t>[Basic Page Views, Time spent per visit tracking etc. are part of basic Google Analytics implementations]</w:t>
            </w:r>
          </w:p>
        </w:tc>
        <w:tc>
          <w:tcPr>
            <w:tcW w:w="15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1D9E6AF" w14:textId="77777777" w:rsidR="005E2BB1" w:rsidRPr="003609D7" w:rsidRDefault="00C667D5" w:rsidP="005E2BB1">
            <w:pPr>
              <w:pStyle w:val="NormalWeb"/>
              <w:jc w:val="center"/>
            </w:pPr>
            <w:r>
              <w:t>Non-Regulated</w:t>
            </w:r>
          </w:p>
        </w:tc>
      </w:tr>
    </w:tbl>
    <w:p w14:paraId="7154D911" w14:textId="77777777" w:rsidR="005E2BB1" w:rsidRPr="002D25EF" w:rsidRDefault="005E2BB1" w:rsidP="005E2BB1">
      <w:pPr>
        <w:pStyle w:val="Indent2"/>
      </w:pPr>
    </w:p>
    <w:p w14:paraId="5F184FC5" w14:textId="77777777" w:rsidR="005E2BB1" w:rsidRDefault="00C667D5">
      <w:pPr>
        <w:pStyle w:val="Heading3"/>
      </w:pPr>
      <w:bookmarkStart w:id="349" w:name="_Toc12002186"/>
      <w:r>
        <w:t>Content Management</w:t>
      </w:r>
      <w:bookmarkEnd w:id="349"/>
    </w:p>
    <w:tbl>
      <w:tblPr>
        <w:tblW w:w="10350" w:type="dxa"/>
        <w:tblInd w:w="-98" w:type="dxa"/>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617"/>
        <w:gridCol w:w="7144"/>
        <w:gridCol w:w="1589"/>
      </w:tblGrid>
      <w:tr w:rsidR="0083304E" w14:paraId="7164222C" w14:textId="77777777" w:rsidTr="005E2BB1">
        <w:trPr>
          <w:trHeight w:val="477"/>
        </w:trPr>
        <w:tc>
          <w:tcPr>
            <w:tcW w:w="161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p w14:paraId="42B9164D" w14:textId="77777777" w:rsidR="005E2BB1" w:rsidRPr="00464913" w:rsidRDefault="00C667D5" w:rsidP="005E2BB1">
            <w:pPr>
              <w:rPr>
                <w:b/>
              </w:rPr>
            </w:pPr>
            <w:r w:rsidRPr="00DB0C9B">
              <w:rPr>
                <w:b/>
                <w:sz w:val="24"/>
              </w:rPr>
              <w:t>FRS ID</w:t>
            </w:r>
          </w:p>
        </w:tc>
        <w:tc>
          <w:tcPr>
            <w:tcW w:w="714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p w14:paraId="51996ABA" w14:textId="77777777" w:rsidR="005E2BB1" w:rsidRPr="009C34CC" w:rsidRDefault="00C667D5" w:rsidP="005E2BB1">
            <w:pPr>
              <w:pStyle w:val="NormalWeb"/>
              <w:jc w:val="center"/>
              <w:rPr>
                <w:b/>
                <w:bCs/>
              </w:rPr>
            </w:pPr>
            <w:r w:rsidRPr="00DB0C9B">
              <w:rPr>
                <w:rStyle w:val="Strong"/>
              </w:rPr>
              <w:t>Functional Specification Description</w:t>
            </w:r>
          </w:p>
        </w:tc>
        <w:tc>
          <w:tcPr>
            <w:tcW w:w="158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75" w:type="dxa"/>
              <w:left w:w="75" w:type="dxa"/>
              <w:bottom w:w="75" w:type="dxa"/>
              <w:right w:w="75" w:type="dxa"/>
            </w:tcMar>
            <w:vAlign w:val="center"/>
            <w:hideMark/>
          </w:tcPr>
          <w:p w14:paraId="05A04AD9" w14:textId="77777777" w:rsidR="005E2BB1" w:rsidRPr="004D0542" w:rsidRDefault="00C667D5" w:rsidP="005E2BB1">
            <w:pPr>
              <w:pStyle w:val="NormalWeb"/>
              <w:jc w:val="center"/>
              <w:rPr>
                <w:b/>
                <w:bCs/>
              </w:rPr>
            </w:pPr>
            <w:r w:rsidRPr="009C34CC">
              <w:rPr>
                <w:rStyle w:val="Strong"/>
              </w:rPr>
              <w:t>Critical</w:t>
            </w:r>
            <w:r>
              <w:rPr>
                <w:rStyle w:val="Strong"/>
              </w:rPr>
              <w:t>ity</w:t>
            </w:r>
          </w:p>
        </w:tc>
      </w:tr>
      <w:tr w:rsidR="0083304E" w14:paraId="794251D3" w14:textId="77777777" w:rsidTr="005E2BB1">
        <w:trPr>
          <w:cantSplit/>
        </w:trPr>
        <w:tc>
          <w:tcPr>
            <w:tcW w:w="161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97FECCB" w14:textId="77777777" w:rsidR="005E2BB1" w:rsidRPr="009C34CC" w:rsidRDefault="00C667D5" w:rsidP="005E2BB1">
            <w:pPr>
              <w:pStyle w:val="NormalWeb"/>
            </w:pPr>
            <w:r w:rsidRPr="009F199D">
              <w:rPr>
                <w:bCs/>
              </w:rPr>
              <w:t>FRS-</w:t>
            </w:r>
            <w:r>
              <w:t>3.3.4.1</w:t>
            </w:r>
          </w:p>
        </w:tc>
        <w:tc>
          <w:tcPr>
            <w:tcW w:w="71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BABF67F" w14:textId="77777777" w:rsidR="005E2BB1" w:rsidRPr="00087FC7" w:rsidRDefault="00C667D5" w:rsidP="005E2BB1">
            <w:pPr>
              <w:pStyle w:val="NormalWeb"/>
              <w:spacing w:after="0" w:afterAutospacing="0"/>
            </w:pPr>
            <w:r>
              <w:t>The system shall allow the content authors to login to the author instance using their 511 IDs</w:t>
            </w:r>
          </w:p>
        </w:tc>
        <w:tc>
          <w:tcPr>
            <w:tcW w:w="15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F1C3C4D" w14:textId="77777777" w:rsidR="005E2BB1" w:rsidRPr="003609D7" w:rsidRDefault="00C667D5" w:rsidP="005E2BB1">
            <w:pPr>
              <w:pStyle w:val="NormalWeb"/>
              <w:jc w:val="center"/>
            </w:pPr>
            <w:r>
              <w:t>Non-Regulated</w:t>
            </w:r>
          </w:p>
        </w:tc>
      </w:tr>
      <w:tr w:rsidR="0083304E" w14:paraId="556AC183" w14:textId="77777777" w:rsidTr="005E2BB1">
        <w:trPr>
          <w:cantSplit/>
        </w:trPr>
        <w:tc>
          <w:tcPr>
            <w:tcW w:w="161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004A1599" w14:textId="77777777" w:rsidR="005E2BB1" w:rsidRPr="00F45826" w:rsidRDefault="00C667D5" w:rsidP="005E2BB1">
            <w:pPr>
              <w:pStyle w:val="NormalWeb"/>
              <w:rPr>
                <w:b/>
                <w:bCs/>
              </w:rPr>
            </w:pPr>
            <w:r w:rsidRPr="002E544C">
              <w:rPr>
                <w:bCs/>
              </w:rPr>
              <w:t>FRS-</w:t>
            </w:r>
            <w:r w:rsidRPr="002E544C">
              <w:t>3.3.4.</w:t>
            </w:r>
            <w:r>
              <w:t>2</w:t>
            </w:r>
          </w:p>
        </w:tc>
        <w:tc>
          <w:tcPr>
            <w:tcW w:w="71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52B517E" w14:textId="77777777" w:rsidR="005E2BB1" w:rsidRPr="008E0645" w:rsidRDefault="00C667D5" w:rsidP="005E2BB1">
            <w:pPr>
              <w:pStyle w:val="NormalWeb"/>
            </w:pPr>
            <w:r>
              <w:t>The System shall allow the content authors</w:t>
            </w:r>
            <w:r w:rsidRPr="00F22CAB">
              <w:t xml:space="preserve"> </w:t>
            </w:r>
            <w:r>
              <w:t>to</w:t>
            </w:r>
            <w:r w:rsidRPr="00F22CAB">
              <w:t xml:space="preserve"> add </w:t>
            </w:r>
            <w:r>
              <w:t>/edit/delete</w:t>
            </w:r>
            <w:r w:rsidRPr="00F22CAB">
              <w:t xml:space="preserve"> </w:t>
            </w:r>
            <w:r>
              <w:t>content in the components of the website pages</w:t>
            </w:r>
          </w:p>
        </w:tc>
        <w:tc>
          <w:tcPr>
            <w:tcW w:w="15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59E2307B" w14:textId="77777777" w:rsidR="005E2BB1" w:rsidRDefault="00C667D5" w:rsidP="005E2BB1">
            <w:pPr>
              <w:pStyle w:val="NormalWeb"/>
              <w:jc w:val="center"/>
            </w:pPr>
            <w:r>
              <w:t>Non-Regulated</w:t>
            </w:r>
          </w:p>
        </w:tc>
      </w:tr>
      <w:tr w:rsidR="0083304E" w14:paraId="4BDAB23F" w14:textId="77777777" w:rsidTr="005E2BB1">
        <w:trPr>
          <w:cantSplit/>
        </w:trPr>
        <w:tc>
          <w:tcPr>
            <w:tcW w:w="161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7B8EAED4" w14:textId="77777777" w:rsidR="005E2BB1" w:rsidRPr="00F45826" w:rsidRDefault="00C667D5" w:rsidP="005E2BB1">
            <w:pPr>
              <w:pStyle w:val="NormalWeb"/>
              <w:rPr>
                <w:b/>
                <w:bCs/>
              </w:rPr>
            </w:pPr>
            <w:r w:rsidRPr="002E544C">
              <w:rPr>
                <w:bCs/>
              </w:rPr>
              <w:t>FRS-</w:t>
            </w:r>
            <w:r w:rsidRPr="002E544C">
              <w:t>3.3.4.</w:t>
            </w:r>
            <w:r>
              <w:t>3</w:t>
            </w:r>
          </w:p>
        </w:tc>
        <w:tc>
          <w:tcPr>
            <w:tcW w:w="71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BD5FEF7" w14:textId="77777777" w:rsidR="005E2BB1" w:rsidRDefault="00C667D5" w:rsidP="005E2BB1">
            <w:pPr>
              <w:pStyle w:val="NormalWeb"/>
            </w:pPr>
            <w:r>
              <w:t xml:space="preserve">The system shall allow the content authors to </w:t>
            </w:r>
            <w:r w:rsidRPr="00F22CAB">
              <w:t xml:space="preserve">add </w:t>
            </w:r>
            <w:r>
              <w:t>/edit/delete</w:t>
            </w:r>
            <w:r w:rsidRPr="00F22CAB">
              <w:t xml:space="preserve"> </w:t>
            </w:r>
            <w:r>
              <w:t>the page properties of the website pages</w:t>
            </w:r>
          </w:p>
        </w:tc>
        <w:tc>
          <w:tcPr>
            <w:tcW w:w="15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BA31EA0" w14:textId="77777777" w:rsidR="005E2BB1" w:rsidRDefault="00C667D5" w:rsidP="005E2BB1">
            <w:pPr>
              <w:pStyle w:val="NormalWeb"/>
              <w:jc w:val="center"/>
            </w:pPr>
            <w:r>
              <w:t>Non-Regulated</w:t>
            </w:r>
          </w:p>
        </w:tc>
      </w:tr>
      <w:tr w:rsidR="0083304E" w14:paraId="4661DB58" w14:textId="77777777" w:rsidTr="005E2BB1">
        <w:trPr>
          <w:cantSplit/>
        </w:trPr>
        <w:tc>
          <w:tcPr>
            <w:tcW w:w="161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1FF4F7BA" w14:textId="77777777" w:rsidR="005E2BB1" w:rsidRPr="00F45826" w:rsidRDefault="00C667D5" w:rsidP="005E2BB1">
            <w:pPr>
              <w:pStyle w:val="NormalWeb"/>
              <w:rPr>
                <w:b/>
                <w:bCs/>
              </w:rPr>
            </w:pPr>
            <w:r w:rsidRPr="002E544C">
              <w:rPr>
                <w:bCs/>
              </w:rPr>
              <w:t>FRS-</w:t>
            </w:r>
            <w:r w:rsidRPr="002E544C">
              <w:t>3.3.4.</w:t>
            </w:r>
            <w:r>
              <w:t>4</w:t>
            </w:r>
          </w:p>
        </w:tc>
        <w:tc>
          <w:tcPr>
            <w:tcW w:w="71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3D05012" w14:textId="77777777" w:rsidR="005E2BB1" w:rsidRDefault="00C667D5" w:rsidP="005E2BB1">
            <w:pPr>
              <w:pStyle w:val="NormalWeb"/>
            </w:pPr>
            <w:r>
              <w:t>The system shall allow the content authors to upload the web assets (PDF, Images, icons, Documents, etc.) in the DAM</w:t>
            </w:r>
          </w:p>
        </w:tc>
        <w:tc>
          <w:tcPr>
            <w:tcW w:w="15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99C908A" w14:textId="77777777" w:rsidR="005E2BB1" w:rsidRDefault="00C667D5" w:rsidP="005E2BB1">
            <w:pPr>
              <w:pStyle w:val="NormalWeb"/>
              <w:jc w:val="center"/>
            </w:pPr>
            <w:r>
              <w:t>Non-Regulated</w:t>
            </w:r>
          </w:p>
        </w:tc>
      </w:tr>
      <w:tr w:rsidR="0083304E" w14:paraId="7200AB96" w14:textId="77777777" w:rsidTr="005E2BB1">
        <w:trPr>
          <w:cantSplit/>
        </w:trPr>
        <w:tc>
          <w:tcPr>
            <w:tcW w:w="161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3328974F" w14:textId="77777777" w:rsidR="005E2BB1" w:rsidRPr="00F45826" w:rsidRDefault="00C667D5" w:rsidP="005E2BB1">
            <w:pPr>
              <w:pStyle w:val="NormalWeb"/>
              <w:rPr>
                <w:b/>
                <w:bCs/>
              </w:rPr>
            </w:pPr>
            <w:r w:rsidRPr="002E544C">
              <w:rPr>
                <w:bCs/>
              </w:rPr>
              <w:t>FRS-</w:t>
            </w:r>
            <w:r w:rsidRPr="002E544C">
              <w:t>3.3.4.</w:t>
            </w:r>
            <w:r>
              <w:t>5</w:t>
            </w:r>
          </w:p>
        </w:tc>
        <w:tc>
          <w:tcPr>
            <w:tcW w:w="71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7419175" w14:textId="77777777" w:rsidR="005E2BB1" w:rsidRDefault="00C667D5" w:rsidP="005E2BB1">
            <w:pPr>
              <w:pStyle w:val="NormalWeb"/>
            </w:pPr>
            <w:r>
              <w:t>The system shall allow an author to publish and un-publish pages</w:t>
            </w:r>
          </w:p>
        </w:tc>
        <w:tc>
          <w:tcPr>
            <w:tcW w:w="15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9761496" w14:textId="77777777" w:rsidR="005E2BB1" w:rsidRDefault="00C667D5" w:rsidP="005E2BB1">
            <w:pPr>
              <w:pStyle w:val="NormalWeb"/>
              <w:jc w:val="center"/>
            </w:pPr>
            <w:r>
              <w:t>Non-Regulated</w:t>
            </w:r>
          </w:p>
        </w:tc>
      </w:tr>
      <w:tr w:rsidR="0083304E" w14:paraId="32F97ED1" w14:textId="77777777" w:rsidTr="005E2BB1">
        <w:trPr>
          <w:cantSplit/>
        </w:trPr>
        <w:tc>
          <w:tcPr>
            <w:tcW w:w="1617"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tcPr>
          <w:p w14:paraId="1EC38551" w14:textId="77777777" w:rsidR="005E2BB1" w:rsidRPr="00F45826" w:rsidRDefault="00C667D5" w:rsidP="005E2BB1">
            <w:pPr>
              <w:pStyle w:val="NormalWeb"/>
              <w:rPr>
                <w:b/>
                <w:bCs/>
              </w:rPr>
            </w:pPr>
            <w:r w:rsidRPr="002E544C">
              <w:rPr>
                <w:bCs/>
              </w:rPr>
              <w:t>FRS-</w:t>
            </w:r>
            <w:r w:rsidRPr="002E544C">
              <w:t>3.3.4.</w:t>
            </w:r>
            <w:r>
              <w:t>6</w:t>
            </w:r>
          </w:p>
        </w:tc>
        <w:tc>
          <w:tcPr>
            <w:tcW w:w="7144"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DDE3696" w14:textId="77777777" w:rsidR="005E2BB1" w:rsidRDefault="00C667D5" w:rsidP="005E2BB1">
            <w:pPr>
              <w:pStyle w:val="NormalWeb"/>
            </w:pPr>
            <w:r>
              <w:t>The system shall allow an author to clear the AEM published website cache</w:t>
            </w:r>
          </w:p>
        </w:tc>
        <w:tc>
          <w:tcPr>
            <w:tcW w:w="1589" w:type="dxa"/>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0E1013E" w14:textId="77777777" w:rsidR="005E2BB1" w:rsidRDefault="00C667D5" w:rsidP="005E2BB1">
            <w:pPr>
              <w:pStyle w:val="NormalWeb"/>
              <w:jc w:val="center"/>
            </w:pPr>
            <w:r>
              <w:t>Non-Regulated</w:t>
            </w:r>
          </w:p>
        </w:tc>
      </w:tr>
    </w:tbl>
    <w:p w14:paraId="2882E2DB" w14:textId="77777777" w:rsidR="005E2BB1" w:rsidRPr="002D25EF" w:rsidRDefault="005E2BB1" w:rsidP="005E2BB1">
      <w:pPr>
        <w:pStyle w:val="Indent2"/>
      </w:pPr>
    </w:p>
    <w:p w14:paraId="4045B79C" w14:textId="77777777" w:rsidR="005E2BB1" w:rsidRDefault="00C667D5" w:rsidP="005E2BB1">
      <w:pPr>
        <w:pStyle w:val="Heading2"/>
      </w:pPr>
      <w:bookmarkStart w:id="350" w:name="_Toc12002187"/>
      <w:r>
        <w:t>Report and Form Requirements</w:t>
      </w:r>
      <w:bookmarkEnd w:id="350"/>
    </w:p>
    <w:p w14:paraId="4DA1C386" w14:textId="77777777" w:rsidR="005E2BB1" w:rsidRPr="00D1204B" w:rsidRDefault="00C667D5" w:rsidP="005E2BB1">
      <w:pPr>
        <w:pStyle w:val="Indent1"/>
        <w:rPr>
          <w:sz w:val="24"/>
        </w:rPr>
      </w:pPr>
      <w:r>
        <w:rPr>
          <w:sz w:val="24"/>
        </w:rPr>
        <w:t>N/A</w:t>
      </w:r>
    </w:p>
    <w:p w14:paraId="51D6BC14" w14:textId="77777777" w:rsidR="005E2BB1" w:rsidRDefault="00C667D5" w:rsidP="005E2BB1">
      <w:pPr>
        <w:pStyle w:val="Heading2"/>
      </w:pPr>
      <w:bookmarkStart w:id="351" w:name="_Toc508531895"/>
      <w:bookmarkStart w:id="352" w:name="_Toc49758558"/>
      <w:bookmarkStart w:id="353" w:name="_Toc49911807"/>
      <w:bookmarkStart w:id="354" w:name="_Toc510509455"/>
      <w:bookmarkStart w:id="355" w:name="_Toc12002188"/>
      <w:r>
        <w:t>Performance Requirements</w:t>
      </w:r>
      <w:bookmarkEnd w:id="351"/>
      <w:bookmarkEnd w:id="352"/>
      <w:bookmarkEnd w:id="353"/>
      <w:bookmarkEnd w:id="354"/>
      <w:bookmarkEnd w:id="355"/>
    </w:p>
    <w:p w14:paraId="35FA2149" w14:textId="77777777" w:rsidR="005E2BB1" w:rsidRPr="007F3801" w:rsidRDefault="00C667D5" w:rsidP="005E2BB1">
      <w:pPr>
        <w:pStyle w:val="Indent1"/>
        <w:rPr>
          <w:sz w:val="24"/>
        </w:rPr>
      </w:pPr>
      <w:r w:rsidRPr="007F3801">
        <w:rPr>
          <w:sz w:val="24"/>
        </w:rPr>
        <w:t>N/A</w:t>
      </w:r>
    </w:p>
    <w:p w14:paraId="57DBB513" w14:textId="77777777" w:rsidR="005E2BB1" w:rsidRPr="007F3801" w:rsidRDefault="00C667D5" w:rsidP="005E2BB1">
      <w:pPr>
        <w:pStyle w:val="Heading2"/>
        <w:rPr>
          <w:rFonts w:cs="Arial"/>
        </w:rPr>
      </w:pPr>
      <w:bookmarkStart w:id="356" w:name="_Toc508531896"/>
      <w:bookmarkStart w:id="357" w:name="_Toc49758559"/>
      <w:bookmarkStart w:id="358" w:name="_Toc49911808"/>
      <w:bookmarkStart w:id="359" w:name="_Toc510509456"/>
      <w:bookmarkStart w:id="360" w:name="_Toc12002189"/>
      <w:r w:rsidRPr="007F3801">
        <w:rPr>
          <w:rFonts w:cs="Arial"/>
        </w:rPr>
        <w:t>Database Requirements</w:t>
      </w:r>
      <w:bookmarkEnd w:id="356"/>
      <w:bookmarkEnd w:id="357"/>
      <w:bookmarkEnd w:id="358"/>
      <w:bookmarkEnd w:id="359"/>
      <w:bookmarkEnd w:id="360"/>
    </w:p>
    <w:p w14:paraId="22BE85A7" w14:textId="77777777" w:rsidR="005E2BB1" w:rsidRPr="00D1204B" w:rsidRDefault="00C667D5" w:rsidP="005E2BB1">
      <w:pPr>
        <w:pStyle w:val="Indent1"/>
        <w:rPr>
          <w:sz w:val="24"/>
        </w:rPr>
      </w:pPr>
      <w:r>
        <w:rPr>
          <w:sz w:val="24"/>
        </w:rPr>
        <w:t>N/A</w:t>
      </w:r>
    </w:p>
    <w:p w14:paraId="021A12CA" w14:textId="77777777" w:rsidR="005E2BB1" w:rsidRDefault="00C667D5" w:rsidP="005E2BB1">
      <w:pPr>
        <w:pStyle w:val="Heading2"/>
      </w:pPr>
      <w:bookmarkStart w:id="361" w:name="_Toc511049906"/>
      <w:bookmarkStart w:id="362" w:name="_Toc509931824"/>
      <w:bookmarkStart w:id="363" w:name="_Toc510509458"/>
      <w:bookmarkStart w:id="364" w:name="_Toc12002190"/>
      <w:bookmarkStart w:id="365" w:name="_Toc508531898"/>
      <w:bookmarkEnd w:id="361"/>
      <w:bookmarkEnd w:id="362"/>
      <w:r>
        <w:t>Regulatory Requirements</w:t>
      </w:r>
      <w:bookmarkEnd w:id="363"/>
      <w:bookmarkEnd w:id="364"/>
    </w:p>
    <w:p w14:paraId="3D4F8EEC" w14:textId="3AD224E0" w:rsidR="005E2BB1" w:rsidRPr="00D1204B" w:rsidRDefault="00C667D5" w:rsidP="005E2BB1">
      <w:pPr>
        <w:pStyle w:val="Indent1"/>
        <w:rPr>
          <w:sz w:val="24"/>
        </w:rPr>
      </w:pPr>
      <w:r w:rsidRPr="007F3801">
        <w:rPr>
          <w:sz w:val="24"/>
        </w:rPr>
        <w:t xml:space="preserve">The system is classified as a </w:t>
      </w:r>
      <w:r w:rsidR="006F35BE">
        <w:rPr>
          <w:sz w:val="24"/>
        </w:rPr>
        <w:t>Non-</w:t>
      </w:r>
      <w:r w:rsidRPr="007F3801">
        <w:rPr>
          <w:sz w:val="24"/>
        </w:rPr>
        <w:t>regulated website and will follow QC09.0</w:t>
      </w:r>
      <w:r>
        <w:rPr>
          <w:sz w:val="24"/>
        </w:rPr>
        <w:t>5</w:t>
      </w:r>
      <w:r w:rsidRPr="007F3801">
        <w:rPr>
          <w:sz w:val="24"/>
        </w:rPr>
        <w:t xml:space="preserve"> for </w:t>
      </w:r>
      <w:r w:rsidR="00585856">
        <w:rPr>
          <w:sz w:val="24"/>
        </w:rPr>
        <w:t>Non-</w:t>
      </w:r>
      <w:r w:rsidRPr="007F3801">
        <w:rPr>
          <w:sz w:val="24"/>
        </w:rPr>
        <w:t>Regulated Systems.</w:t>
      </w:r>
    </w:p>
    <w:p w14:paraId="302ACEC7" w14:textId="77777777" w:rsidR="005E2BB1" w:rsidRDefault="005E2BB1" w:rsidP="005E2BB1">
      <w:pPr>
        <w:pStyle w:val="Indent2"/>
        <w:ind w:left="0"/>
        <w:rPr>
          <w:iCs/>
          <w:sz w:val="24"/>
        </w:rPr>
      </w:pPr>
      <w:bookmarkStart w:id="366" w:name="_Toc509931826"/>
      <w:bookmarkStart w:id="367" w:name="_Toc510509459"/>
      <w:bookmarkStart w:id="368" w:name="_Toc511049909"/>
      <w:bookmarkStart w:id="369" w:name="_Toc509931827"/>
      <w:bookmarkStart w:id="370" w:name="_Toc510509460"/>
      <w:bookmarkStart w:id="371" w:name="_Toc511049910"/>
      <w:bookmarkEnd w:id="365"/>
      <w:bookmarkEnd w:id="366"/>
      <w:bookmarkEnd w:id="367"/>
      <w:bookmarkEnd w:id="368"/>
      <w:bookmarkEnd w:id="369"/>
      <w:bookmarkEnd w:id="370"/>
      <w:bookmarkEnd w:id="371"/>
    </w:p>
    <w:p w14:paraId="2427FB85" w14:textId="77777777" w:rsidR="005E2BB1" w:rsidRPr="00CF0D14" w:rsidRDefault="00C667D5" w:rsidP="005E2BB1">
      <w:pPr>
        <w:pStyle w:val="Heading3"/>
      </w:pPr>
      <w:bookmarkStart w:id="372" w:name="_Toc509931829"/>
      <w:bookmarkStart w:id="373" w:name="_Toc509931830"/>
      <w:bookmarkStart w:id="374" w:name="_Toc510509463"/>
      <w:bookmarkStart w:id="375" w:name="_Toc511049913"/>
      <w:bookmarkStart w:id="376" w:name="_Toc509931831"/>
      <w:bookmarkStart w:id="377" w:name="_Toc509931832"/>
      <w:bookmarkStart w:id="378" w:name="_Toc509931833"/>
      <w:bookmarkStart w:id="379" w:name="_Toc509931834"/>
      <w:bookmarkStart w:id="380" w:name="_Toc509931835"/>
      <w:bookmarkStart w:id="381" w:name="_Toc509931836"/>
      <w:bookmarkStart w:id="382" w:name="_Toc510509469"/>
      <w:bookmarkStart w:id="383" w:name="_Toc511049919"/>
      <w:bookmarkStart w:id="384" w:name="_Toc509931837"/>
      <w:bookmarkStart w:id="385" w:name="_Toc509931838"/>
      <w:bookmarkStart w:id="386" w:name="_Toc509931839"/>
      <w:bookmarkStart w:id="387" w:name="_Toc509931840"/>
      <w:bookmarkStart w:id="388" w:name="_Toc509931841"/>
      <w:bookmarkStart w:id="389" w:name="_Toc510509474"/>
      <w:bookmarkStart w:id="390" w:name="_Toc511049924"/>
      <w:bookmarkStart w:id="391" w:name="_Toc509931842"/>
      <w:bookmarkStart w:id="392" w:name="_Toc509931843"/>
      <w:bookmarkStart w:id="393" w:name="_Toc509931844"/>
      <w:bookmarkStart w:id="394" w:name="_Toc509931845"/>
      <w:bookmarkStart w:id="395" w:name="_Toc509931846"/>
      <w:bookmarkStart w:id="396" w:name="_Toc509931847"/>
      <w:bookmarkStart w:id="397" w:name="_Toc509931848"/>
      <w:bookmarkStart w:id="398" w:name="_Toc509931849"/>
      <w:bookmarkStart w:id="399" w:name="_Toc509931850"/>
      <w:bookmarkStart w:id="400" w:name="_Toc509931851"/>
      <w:bookmarkStart w:id="401" w:name="_Toc509931852"/>
      <w:bookmarkStart w:id="402" w:name="_Toc509931853"/>
      <w:bookmarkStart w:id="403" w:name="_Toc509931854"/>
      <w:bookmarkStart w:id="404" w:name="_Toc510509487"/>
      <w:bookmarkStart w:id="405" w:name="_Toc511049937"/>
      <w:bookmarkStart w:id="406" w:name="_Toc1200219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r>
        <w:t>Change Control and Electronic Signature Requirements</w:t>
      </w:r>
      <w:bookmarkEnd w:id="406"/>
    </w:p>
    <w:p w14:paraId="2CE8E912" w14:textId="77777777" w:rsidR="005E2BB1" w:rsidRPr="00CF0D14" w:rsidRDefault="00C667D5" w:rsidP="005E2BB1">
      <w:pPr>
        <w:pStyle w:val="Indent2"/>
        <w:rPr>
          <w:sz w:val="24"/>
        </w:rPr>
      </w:pPr>
      <w:r>
        <w:rPr>
          <w:sz w:val="24"/>
        </w:rPr>
        <w:t>All documents and Electronic Signatures will be stored in M-files.</w:t>
      </w:r>
    </w:p>
    <w:p w14:paraId="7E422383" w14:textId="77777777" w:rsidR="005E2BB1" w:rsidRPr="00CF0D14" w:rsidRDefault="00C667D5" w:rsidP="005E2BB1">
      <w:pPr>
        <w:pStyle w:val="Heading3"/>
      </w:pPr>
      <w:bookmarkStart w:id="407" w:name="_Toc509931856"/>
      <w:bookmarkStart w:id="408" w:name="_Toc510509489"/>
      <w:bookmarkStart w:id="409" w:name="_Toc511049939"/>
      <w:bookmarkStart w:id="410" w:name="_Toc510509490"/>
      <w:bookmarkStart w:id="411" w:name="_Toc12002192"/>
      <w:bookmarkEnd w:id="407"/>
      <w:bookmarkEnd w:id="408"/>
      <w:bookmarkEnd w:id="409"/>
      <w:r w:rsidRPr="00CF0D14">
        <w:t>Other Regulatory Requirements</w:t>
      </w:r>
      <w:bookmarkEnd w:id="410"/>
      <w:bookmarkEnd w:id="411"/>
    </w:p>
    <w:p w14:paraId="4A595FD6" w14:textId="77777777" w:rsidR="005E2BB1" w:rsidRPr="00CF0D14" w:rsidRDefault="00C667D5" w:rsidP="005E2BB1">
      <w:pPr>
        <w:pStyle w:val="Indent2"/>
      </w:pPr>
      <w:r>
        <w:t>N/A</w:t>
      </w:r>
    </w:p>
    <w:p w14:paraId="61BE6956" w14:textId="77777777" w:rsidR="005E2BB1" w:rsidRDefault="00C667D5" w:rsidP="005E2BB1">
      <w:pPr>
        <w:pStyle w:val="Heading2"/>
      </w:pPr>
      <w:bookmarkStart w:id="412" w:name="_Toc509931858"/>
      <w:bookmarkStart w:id="413" w:name="_Toc509931859"/>
      <w:bookmarkStart w:id="414" w:name="_Toc509931860"/>
      <w:bookmarkStart w:id="415" w:name="_Toc509931861"/>
      <w:bookmarkStart w:id="416" w:name="_Toc509931862"/>
      <w:bookmarkStart w:id="417" w:name="_Toc509931863"/>
      <w:bookmarkStart w:id="418" w:name="_Toc509931864"/>
      <w:bookmarkStart w:id="419" w:name="_Toc509931865"/>
      <w:bookmarkStart w:id="420" w:name="_Toc509931866"/>
      <w:bookmarkStart w:id="421" w:name="_Toc509931867"/>
      <w:bookmarkStart w:id="422" w:name="_Toc509931868"/>
      <w:bookmarkStart w:id="423" w:name="_Toc509931869"/>
      <w:bookmarkStart w:id="424" w:name="_Toc509931870"/>
      <w:bookmarkStart w:id="425" w:name="_Toc508531899"/>
      <w:bookmarkStart w:id="426" w:name="_Toc49758563"/>
      <w:bookmarkStart w:id="427" w:name="_Toc49911812"/>
      <w:bookmarkStart w:id="428" w:name="_Toc510509491"/>
      <w:bookmarkStart w:id="429" w:name="_Toc12002193"/>
      <w:bookmarkEnd w:id="412"/>
      <w:bookmarkEnd w:id="413"/>
      <w:bookmarkEnd w:id="414"/>
      <w:bookmarkEnd w:id="415"/>
      <w:bookmarkEnd w:id="416"/>
      <w:bookmarkEnd w:id="417"/>
      <w:bookmarkEnd w:id="418"/>
      <w:bookmarkEnd w:id="419"/>
      <w:bookmarkEnd w:id="420"/>
      <w:bookmarkEnd w:id="421"/>
      <w:bookmarkEnd w:id="422"/>
      <w:bookmarkEnd w:id="423"/>
      <w:bookmarkEnd w:id="424"/>
      <w:r>
        <w:t>Software System Attributes</w:t>
      </w:r>
      <w:bookmarkEnd w:id="425"/>
      <w:bookmarkEnd w:id="426"/>
      <w:bookmarkEnd w:id="427"/>
      <w:bookmarkEnd w:id="428"/>
      <w:bookmarkEnd w:id="429"/>
    </w:p>
    <w:p w14:paraId="60DBE4DA" w14:textId="77777777" w:rsidR="005E2BB1" w:rsidRDefault="00C667D5" w:rsidP="005E2BB1">
      <w:pPr>
        <w:pStyle w:val="Heading3"/>
      </w:pPr>
      <w:bookmarkStart w:id="430" w:name="_Toc509931872"/>
      <w:bookmarkStart w:id="431" w:name="_Toc510509492"/>
      <w:bookmarkStart w:id="432" w:name="_Toc12002194"/>
      <w:bookmarkEnd w:id="430"/>
      <w:r>
        <w:t>Reliability</w:t>
      </w:r>
      <w:bookmarkEnd w:id="431"/>
      <w:bookmarkEnd w:id="432"/>
    </w:p>
    <w:p w14:paraId="6EE76C83" w14:textId="77777777" w:rsidR="005E2BB1" w:rsidRPr="00CF0D14" w:rsidRDefault="00C667D5" w:rsidP="005E2BB1">
      <w:pPr>
        <w:pStyle w:val="Indent2"/>
      </w:pPr>
      <w:r>
        <w:t>There are no reliability requirements.</w:t>
      </w:r>
    </w:p>
    <w:p w14:paraId="3F3ADE51" w14:textId="77777777" w:rsidR="005E2BB1" w:rsidRDefault="00C667D5" w:rsidP="005E2BB1">
      <w:pPr>
        <w:pStyle w:val="Heading3"/>
      </w:pPr>
      <w:bookmarkStart w:id="433" w:name="_Toc509931874"/>
      <w:bookmarkStart w:id="434" w:name="_Toc510509493"/>
      <w:bookmarkStart w:id="435" w:name="_Toc12002195"/>
      <w:bookmarkEnd w:id="433"/>
      <w:r>
        <w:t>Availability</w:t>
      </w:r>
      <w:bookmarkEnd w:id="434"/>
      <w:bookmarkEnd w:id="435"/>
    </w:p>
    <w:p w14:paraId="506FA5A9" w14:textId="77777777" w:rsidR="005E2BB1" w:rsidRPr="00CF0D14" w:rsidRDefault="00C667D5" w:rsidP="005E2BB1">
      <w:pPr>
        <w:pStyle w:val="Indent2"/>
      </w:pPr>
      <w:r>
        <w:t>There are no availability requirements.</w:t>
      </w:r>
    </w:p>
    <w:p w14:paraId="6633353C" w14:textId="77777777" w:rsidR="005E2BB1" w:rsidRDefault="00C667D5" w:rsidP="005E2BB1">
      <w:pPr>
        <w:pStyle w:val="Heading3"/>
      </w:pPr>
      <w:bookmarkStart w:id="436" w:name="_Toc509931876"/>
      <w:bookmarkStart w:id="437" w:name="_Toc510509494"/>
      <w:bookmarkStart w:id="438" w:name="_Toc12002196"/>
      <w:bookmarkEnd w:id="436"/>
      <w:r>
        <w:t>Security</w:t>
      </w:r>
      <w:bookmarkEnd w:id="437"/>
      <w:bookmarkEnd w:id="438"/>
    </w:p>
    <w:p w14:paraId="558E2DC4" w14:textId="77777777" w:rsidR="005E2BB1" w:rsidRDefault="00C667D5" w:rsidP="00950F01">
      <w:pPr>
        <w:pStyle w:val="Indent1ListBullet"/>
        <w:numPr>
          <w:ilvl w:val="0"/>
          <w:numId w:val="31"/>
        </w:numPr>
      </w:pPr>
      <w:bookmarkStart w:id="439" w:name="_Toc510509496"/>
      <w:bookmarkEnd w:id="439"/>
      <w:r>
        <w:t>The system shall have the ability to store the Abbott 511 User ID of the Content Manager. This user will have the OOTB Role “Content Manager” within Adobe AEM assigned to it. This feature is OOTB from Adobe AEM.</w:t>
      </w:r>
    </w:p>
    <w:p w14:paraId="4A7E926B" w14:textId="77777777" w:rsidR="005E2BB1" w:rsidRDefault="00C667D5" w:rsidP="00950F01">
      <w:pPr>
        <w:pStyle w:val="Indent1ListBullet"/>
        <w:numPr>
          <w:ilvl w:val="0"/>
          <w:numId w:val="31"/>
        </w:numPr>
        <w:rPr>
          <w:iCs/>
        </w:rPr>
      </w:pPr>
      <w:r>
        <w:t>The website will be available for everyone on the internet.</w:t>
      </w:r>
    </w:p>
    <w:p w14:paraId="74C3E105" w14:textId="77777777" w:rsidR="005E2BB1" w:rsidRDefault="00C667D5" w:rsidP="005E2BB1">
      <w:pPr>
        <w:pStyle w:val="Heading3"/>
      </w:pPr>
      <w:bookmarkStart w:id="440" w:name="_Toc12002197"/>
      <w:r>
        <w:t>Maintainability</w:t>
      </w:r>
      <w:bookmarkEnd w:id="440"/>
    </w:p>
    <w:p w14:paraId="199C67F7" w14:textId="77777777" w:rsidR="005E2BB1" w:rsidRDefault="00C667D5" w:rsidP="005E2BB1">
      <w:pPr>
        <w:pStyle w:val="Indent2"/>
      </w:pPr>
      <w:bookmarkStart w:id="441" w:name="_Toc510509497"/>
      <w:r>
        <w:t xml:space="preserve">There are no maintainability requirements.  The system is commercial-off-the-shelf (COTS) and configurable software.  </w:t>
      </w:r>
    </w:p>
    <w:p w14:paraId="204D3EFB" w14:textId="77777777" w:rsidR="005E2BB1" w:rsidRDefault="00C667D5" w:rsidP="005E2BB1">
      <w:pPr>
        <w:pStyle w:val="Heading3"/>
      </w:pPr>
      <w:bookmarkStart w:id="442" w:name="_Toc12002198"/>
      <w:r>
        <w:t>Portability</w:t>
      </w:r>
      <w:bookmarkEnd w:id="441"/>
      <w:bookmarkEnd w:id="442"/>
    </w:p>
    <w:p w14:paraId="4E75EB44" w14:textId="77777777" w:rsidR="005E2BB1" w:rsidRPr="00CF0D14" w:rsidRDefault="00C667D5" w:rsidP="005E2BB1">
      <w:pPr>
        <w:pStyle w:val="Indent2"/>
      </w:pPr>
      <w:bookmarkStart w:id="443" w:name="_Toc509931881"/>
      <w:bookmarkStart w:id="444" w:name="_Toc509931882"/>
      <w:bookmarkStart w:id="445" w:name="_Toc508531900"/>
      <w:bookmarkStart w:id="446" w:name="_Toc49758564"/>
      <w:bookmarkStart w:id="447" w:name="_Toc49911813"/>
      <w:bookmarkStart w:id="448" w:name="_Toc510509498"/>
      <w:bookmarkEnd w:id="443"/>
      <w:bookmarkEnd w:id="444"/>
      <w:r>
        <w:t>There are no portability requirements.</w:t>
      </w:r>
    </w:p>
    <w:p w14:paraId="1CCF5F81" w14:textId="77777777" w:rsidR="005E2BB1" w:rsidRDefault="00C667D5" w:rsidP="005E2BB1">
      <w:pPr>
        <w:pStyle w:val="Heading2"/>
      </w:pPr>
      <w:bookmarkStart w:id="449" w:name="_Toc12002199"/>
      <w:r>
        <w:t>Hardware Requirements</w:t>
      </w:r>
      <w:bookmarkEnd w:id="445"/>
      <w:bookmarkEnd w:id="446"/>
      <w:bookmarkEnd w:id="447"/>
      <w:bookmarkEnd w:id="448"/>
      <w:bookmarkEnd w:id="449"/>
    </w:p>
    <w:p w14:paraId="5A8F9C7F" w14:textId="77777777" w:rsidR="005E2BB1" w:rsidRPr="00CF0D14" w:rsidRDefault="00C667D5" w:rsidP="005E2BB1">
      <w:pPr>
        <w:pStyle w:val="Indent2"/>
        <w:ind w:left="0" w:firstLine="576"/>
      </w:pPr>
      <w:bookmarkStart w:id="450" w:name="_Toc509931884"/>
      <w:bookmarkStart w:id="451" w:name="_Toc508531901"/>
      <w:bookmarkStart w:id="452" w:name="_Toc49758565"/>
      <w:bookmarkStart w:id="453" w:name="_Toc49911814"/>
      <w:bookmarkStart w:id="454" w:name="_Toc510509499"/>
      <w:bookmarkEnd w:id="450"/>
      <w:r>
        <w:t>There are no hardware requirements.</w:t>
      </w:r>
    </w:p>
    <w:p w14:paraId="52739CA9" w14:textId="77777777" w:rsidR="005E2BB1" w:rsidRDefault="00C667D5" w:rsidP="005E2BB1">
      <w:pPr>
        <w:pStyle w:val="Heading2"/>
      </w:pPr>
      <w:bookmarkStart w:id="455" w:name="_Toc12002200"/>
      <w:r>
        <w:t xml:space="preserve">Safety </w:t>
      </w:r>
      <w:r w:rsidRPr="00B87371">
        <w:t>Requirements</w:t>
      </w:r>
      <w:bookmarkEnd w:id="451"/>
      <w:bookmarkEnd w:id="452"/>
      <w:bookmarkEnd w:id="453"/>
      <w:bookmarkEnd w:id="454"/>
      <w:bookmarkEnd w:id="455"/>
    </w:p>
    <w:p w14:paraId="384DE825" w14:textId="77777777" w:rsidR="005E2BB1" w:rsidRPr="00CF0D14" w:rsidRDefault="00C667D5" w:rsidP="005E2BB1">
      <w:pPr>
        <w:pStyle w:val="Indent2"/>
        <w:ind w:left="0" w:firstLine="576"/>
      </w:pPr>
      <w:bookmarkStart w:id="456" w:name="_Toc509931886"/>
      <w:bookmarkStart w:id="457" w:name="_Toc510509500"/>
      <w:bookmarkEnd w:id="456"/>
      <w:r>
        <w:t>There are no safety requirements.</w:t>
      </w:r>
    </w:p>
    <w:p w14:paraId="1FCFAABC" w14:textId="77777777" w:rsidR="005E2BB1" w:rsidRDefault="00C667D5" w:rsidP="005E2BB1">
      <w:pPr>
        <w:pStyle w:val="Heading2"/>
      </w:pPr>
      <w:bookmarkStart w:id="458" w:name="_Toc12002201"/>
      <w:r>
        <w:t>Communications Requirements</w:t>
      </w:r>
      <w:bookmarkEnd w:id="457"/>
      <w:bookmarkEnd w:id="458"/>
    </w:p>
    <w:p w14:paraId="7CD5B939" w14:textId="77777777" w:rsidR="005E2BB1" w:rsidRDefault="00C667D5" w:rsidP="005E2BB1">
      <w:pPr>
        <w:pStyle w:val="Indent2"/>
        <w:ind w:left="0" w:firstLine="576"/>
      </w:pPr>
      <w:bookmarkStart w:id="459" w:name="_Toc508531905"/>
      <w:bookmarkStart w:id="460" w:name="_Toc49758570"/>
      <w:bookmarkStart w:id="461" w:name="_Toc49911819"/>
      <w:bookmarkStart w:id="462" w:name="_Toc510509501"/>
      <w:r>
        <w:t>There are no communications requirements.</w:t>
      </w:r>
    </w:p>
    <w:p w14:paraId="2E2FB220" w14:textId="77777777" w:rsidR="005E2BB1" w:rsidRDefault="005E2BB1" w:rsidP="005E2BB1">
      <w:pPr>
        <w:pStyle w:val="Indent2"/>
        <w:ind w:left="0" w:firstLine="576"/>
      </w:pPr>
    </w:p>
    <w:p w14:paraId="76D1372F" w14:textId="77777777" w:rsidR="005E2BB1" w:rsidRDefault="005E2BB1" w:rsidP="005E2BB1">
      <w:pPr>
        <w:pStyle w:val="Indent2"/>
        <w:ind w:left="0" w:firstLine="576"/>
      </w:pPr>
    </w:p>
    <w:p w14:paraId="533F03CE" w14:textId="77777777" w:rsidR="005E2BB1" w:rsidRDefault="005E2BB1" w:rsidP="005E2BB1">
      <w:pPr>
        <w:pStyle w:val="Indent1"/>
        <w:jc w:val="center"/>
        <w:rPr>
          <w:b/>
          <w:u w:val="single"/>
        </w:rPr>
      </w:pPr>
    </w:p>
    <w:p w14:paraId="3381C7E2" w14:textId="77777777" w:rsidR="005E2BB1" w:rsidRPr="00FF0364" w:rsidRDefault="00C667D5" w:rsidP="005E2BB1">
      <w:pPr>
        <w:pStyle w:val="Indent1"/>
        <w:jc w:val="center"/>
        <w:rPr>
          <w:b/>
          <w:u w:val="single"/>
        </w:rPr>
      </w:pPr>
      <w:r w:rsidRPr="00FF0364">
        <w:rPr>
          <w:b/>
          <w:u w:val="single"/>
        </w:rPr>
        <w:t>END OF DOCUMENT</w:t>
      </w:r>
    </w:p>
    <w:bookmarkEnd w:id="459"/>
    <w:bookmarkEnd w:id="460"/>
    <w:bookmarkEnd w:id="461"/>
    <w:bookmarkEnd w:id="462"/>
    <w:p w14:paraId="14DDFEF9" w14:textId="77777777" w:rsidR="005E2BB1" w:rsidRPr="00CF0D14" w:rsidRDefault="005E2BB1" w:rsidP="005E2BB1">
      <w:pPr>
        <w:pStyle w:val="Indent2"/>
        <w:ind w:left="0" w:firstLine="576"/>
      </w:pPr>
    </w:p>
    <w:sectPr w:rsidR="005E2BB1" w:rsidRPr="00CF0D14" w:rsidSect="005E2BB1">
      <w:headerReference w:type="default" r:id="rId14"/>
      <w:footerReference w:type="default" r:id="rId15"/>
      <w:pgSz w:w="16983" w:h="15840" w:code="1"/>
      <w:pgMar w:top="864" w:right="5751" w:bottom="245" w:left="1008" w:header="720" w:footer="1008" w:gutter="864"/>
      <w:paperSrc w:first="15" w:other="15"/>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3" w:author="Agarwal, Shilpa" w:date="2019-06-21T11:03:00Z" w:initials="AS">
    <w:p w14:paraId="1D84A703" w14:textId="29873348" w:rsidR="00951295" w:rsidRDefault="00951295" w:rsidP="00D777D2">
      <w:pPr>
        <w:pStyle w:val="CommentText"/>
      </w:pPr>
      <w:r>
        <w:rPr>
          <w:rStyle w:val="CommentReference"/>
        </w:rPr>
        <w:annotationRef/>
      </w:r>
      <w:r>
        <w:t>Edit this based on how the data should be provided in excel</w:t>
      </w:r>
    </w:p>
  </w:comment>
  <w:comment w:id="180" w:author="Agarwal, Shilpa" w:date="2019-06-21T11:06:00Z" w:initials="AS">
    <w:p w14:paraId="281871C5" w14:textId="52D7D143" w:rsidR="00951295" w:rsidRDefault="00951295" w:rsidP="00D777D2">
      <w:pPr>
        <w:pStyle w:val="CommentText"/>
      </w:pPr>
      <w:r>
        <w:rPr>
          <w:rStyle w:val="CommentReference"/>
        </w:rPr>
        <w:annotationRef/>
      </w:r>
      <w:r w:rsidR="00B01C44">
        <w:t>Abbott</w:t>
      </w:r>
      <w:r>
        <w:t>I just see one abbott logo in the header is there any other logo?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84A703" w15:done="0"/>
  <w15:commentEx w15:paraId="281871C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84A703" w16cid:durableId="20B737E5"/>
  <w16cid:commentId w16cid:paraId="281871C5" w16cid:durableId="20B738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4A5430" w14:textId="77777777" w:rsidR="00E10518" w:rsidRDefault="00E10518">
      <w:r>
        <w:separator/>
      </w:r>
    </w:p>
  </w:endnote>
  <w:endnote w:type="continuationSeparator" w:id="0">
    <w:p w14:paraId="365BA8B9" w14:textId="77777777" w:rsidR="00E10518" w:rsidRDefault="00E10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venirForMindstream-Book">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BE21C" w14:textId="77777777" w:rsidR="00951295" w:rsidRPr="004019D8" w:rsidRDefault="00951295" w:rsidP="005E2BB1">
    <w:pPr>
      <w:pStyle w:val="Footer"/>
      <w:tabs>
        <w:tab w:val="clear" w:pos="4320"/>
        <w:tab w:val="clear" w:pos="8640"/>
      </w:tabs>
      <w:jc w:val="right"/>
      <w:rPr>
        <w:color w:val="000000"/>
        <w:sz w:val="20"/>
        <w:szCs w:val="20"/>
      </w:rPr>
    </w:pPr>
    <w:r>
      <w:rPr>
        <w:sz w:val="20"/>
        <w:szCs w:val="20"/>
      </w:rPr>
      <w:t xml:space="preserve">                                                                                                             </w:t>
    </w:r>
    <w:r w:rsidRPr="004019D8">
      <w:rPr>
        <w:sz w:val="20"/>
        <w:szCs w:val="20"/>
      </w:rPr>
      <w:t xml:space="preserve">Page </w:t>
    </w:r>
    <w:r w:rsidRPr="004019D8">
      <w:rPr>
        <w:rStyle w:val="PageNumber"/>
        <w:sz w:val="20"/>
        <w:szCs w:val="20"/>
      </w:rPr>
      <w:fldChar w:fldCharType="begin"/>
    </w:r>
    <w:r w:rsidRPr="004019D8">
      <w:rPr>
        <w:rStyle w:val="PageNumber"/>
        <w:sz w:val="20"/>
        <w:szCs w:val="20"/>
      </w:rPr>
      <w:instrText xml:space="preserve"> PAGE </w:instrText>
    </w:r>
    <w:r w:rsidRPr="004019D8">
      <w:rPr>
        <w:rStyle w:val="PageNumber"/>
        <w:sz w:val="20"/>
        <w:szCs w:val="20"/>
      </w:rPr>
      <w:fldChar w:fldCharType="separate"/>
    </w:r>
    <w:r>
      <w:rPr>
        <w:rStyle w:val="PageNumber"/>
        <w:noProof/>
        <w:sz w:val="20"/>
        <w:szCs w:val="20"/>
      </w:rPr>
      <w:t>15</w:t>
    </w:r>
    <w:r w:rsidRPr="004019D8">
      <w:rPr>
        <w:rStyle w:val="PageNumber"/>
        <w:sz w:val="20"/>
        <w:szCs w:val="20"/>
      </w:rPr>
      <w:fldChar w:fldCharType="end"/>
    </w:r>
    <w:r w:rsidRPr="004019D8">
      <w:rPr>
        <w:sz w:val="20"/>
        <w:szCs w:val="20"/>
      </w:rPr>
      <w:t xml:space="preserve"> of </w:t>
    </w:r>
    <w:r w:rsidRPr="004019D8">
      <w:rPr>
        <w:rStyle w:val="PageNumber"/>
        <w:sz w:val="20"/>
        <w:szCs w:val="20"/>
      </w:rPr>
      <w:fldChar w:fldCharType="begin"/>
    </w:r>
    <w:r w:rsidRPr="004019D8">
      <w:rPr>
        <w:rStyle w:val="PageNumber"/>
        <w:sz w:val="20"/>
        <w:szCs w:val="20"/>
      </w:rPr>
      <w:instrText xml:space="preserve"> NUMPAGES </w:instrText>
    </w:r>
    <w:r w:rsidRPr="004019D8">
      <w:rPr>
        <w:rStyle w:val="PageNumber"/>
        <w:sz w:val="20"/>
        <w:szCs w:val="20"/>
      </w:rPr>
      <w:fldChar w:fldCharType="separate"/>
    </w:r>
    <w:r>
      <w:rPr>
        <w:rStyle w:val="PageNumber"/>
        <w:noProof/>
        <w:sz w:val="20"/>
        <w:szCs w:val="20"/>
      </w:rPr>
      <w:t>24</w:t>
    </w:r>
    <w:r w:rsidRPr="004019D8">
      <w:rPr>
        <w:rStyle w:val="PageNumber"/>
        <w:sz w:val="20"/>
        <w:szCs w:val="20"/>
      </w:rPr>
      <w:fldChar w:fldCharType="end"/>
    </w:r>
  </w:p>
  <w:p w14:paraId="334E189A" w14:textId="77777777" w:rsidR="00951295" w:rsidRPr="004019D8" w:rsidRDefault="00951295" w:rsidP="005E2BB1">
    <w:pPr>
      <w:pStyle w:val="Footer"/>
      <w:rPr>
        <w:sz w:val="20"/>
        <w:szCs w:val="20"/>
      </w:rPr>
    </w:pPr>
  </w:p>
  <w:p w14:paraId="561289E9" w14:textId="77777777" w:rsidR="00951295" w:rsidRDefault="00951295" w:rsidP="005E2BB1">
    <w:pPr>
      <w:pStyle w:val="Footer"/>
      <w:jc w:val="center"/>
      <w:rPr>
        <w:sz w:val="20"/>
        <w:szCs w:val="20"/>
      </w:rPr>
    </w:pPr>
    <w:r w:rsidRPr="004019D8">
      <w:rPr>
        <w:sz w:val="20"/>
        <w:szCs w:val="20"/>
      </w:rPr>
      <w:t xml:space="preserve">This information is confidential to Abbott.  </w:t>
    </w:r>
  </w:p>
  <w:p w14:paraId="204191CE" w14:textId="77777777" w:rsidR="00951295" w:rsidRPr="007A4317" w:rsidRDefault="00951295" w:rsidP="005E2BB1">
    <w:pPr>
      <w:pStyle w:val="Footer"/>
      <w:jc w:val="cen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C3BBFD" w14:textId="77777777" w:rsidR="00E10518" w:rsidRDefault="00E10518">
      <w:r>
        <w:separator/>
      </w:r>
    </w:p>
  </w:footnote>
  <w:footnote w:type="continuationSeparator" w:id="0">
    <w:p w14:paraId="1C08807B" w14:textId="77777777" w:rsidR="00E10518" w:rsidRDefault="00E105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98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4" w:type="dxa"/>
        <w:right w:w="14" w:type="dxa"/>
      </w:tblCellMar>
      <w:tblLook w:val="04A0" w:firstRow="1" w:lastRow="0" w:firstColumn="1" w:lastColumn="0" w:noHBand="0" w:noVBand="1"/>
    </w:tblPr>
    <w:tblGrid>
      <w:gridCol w:w="2070"/>
      <w:gridCol w:w="4320"/>
      <w:gridCol w:w="2714"/>
      <w:gridCol w:w="1876"/>
    </w:tblGrid>
    <w:tr w:rsidR="00951295" w14:paraId="62087B06" w14:textId="77777777" w:rsidTr="005E2BB1">
      <w:trPr>
        <w:cantSplit/>
        <w:trHeight w:val="350"/>
      </w:trPr>
      <w:tc>
        <w:tcPr>
          <w:tcW w:w="2070" w:type="dxa"/>
          <w:shd w:val="clear" w:color="auto" w:fill="auto"/>
        </w:tcPr>
        <w:p w14:paraId="02DCBDEE" w14:textId="77777777" w:rsidR="00951295" w:rsidRPr="003A4E68" w:rsidRDefault="00951295" w:rsidP="005E2BB1">
          <w:pPr>
            <w:rPr>
              <w:rFonts w:eastAsia="Calibri"/>
            </w:rPr>
          </w:pPr>
          <w:r w:rsidRPr="003A4E68">
            <w:rPr>
              <w:rFonts w:eastAsia="Calibri"/>
            </w:rPr>
            <w:t>System</w:t>
          </w:r>
          <w:r>
            <w:rPr>
              <w:rFonts w:eastAsia="Calibri"/>
            </w:rPr>
            <w:t xml:space="preserve"> Name</w:t>
          </w:r>
          <w:r w:rsidRPr="003A4E68">
            <w:rPr>
              <w:rFonts w:eastAsia="Calibri"/>
            </w:rPr>
            <w:t>:</w:t>
          </w:r>
        </w:p>
      </w:tc>
      <w:tc>
        <w:tcPr>
          <w:tcW w:w="4320" w:type="dxa"/>
          <w:shd w:val="clear" w:color="auto" w:fill="auto"/>
        </w:tcPr>
        <w:p w14:paraId="696F02AA" w14:textId="7B43D707" w:rsidR="00951295" w:rsidRPr="003A4E68" w:rsidRDefault="00951295" w:rsidP="005E2BB1">
          <w:pPr>
            <w:rPr>
              <w:rFonts w:eastAsia="Calibri"/>
            </w:rPr>
          </w:pPr>
          <w:r>
            <w:t>Abbott Websites</w:t>
          </w:r>
          <w:r>
            <w:rPr>
              <w:rFonts w:eastAsia="Calibri"/>
            </w:rPr>
            <w:t xml:space="preserve"> – Non-Privacy</w:t>
          </w:r>
        </w:p>
      </w:tc>
      <w:tc>
        <w:tcPr>
          <w:tcW w:w="2714" w:type="dxa"/>
          <w:shd w:val="clear" w:color="auto" w:fill="auto"/>
        </w:tcPr>
        <w:p w14:paraId="62C61E3B" w14:textId="77777777" w:rsidR="00951295" w:rsidRPr="003A4E68" w:rsidRDefault="00951295" w:rsidP="005E2BB1">
          <w:pPr>
            <w:rPr>
              <w:rFonts w:eastAsia="Calibri"/>
            </w:rPr>
          </w:pPr>
          <w:r>
            <w:rPr>
              <w:rFonts w:eastAsia="Calibri"/>
            </w:rPr>
            <w:t>Change Number</w:t>
          </w:r>
        </w:p>
      </w:tc>
      <w:tc>
        <w:tcPr>
          <w:tcW w:w="1876" w:type="dxa"/>
          <w:shd w:val="clear" w:color="auto" w:fill="auto"/>
        </w:tcPr>
        <w:p w14:paraId="6582B28B" w14:textId="4E150151" w:rsidR="00951295" w:rsidRPr="003A4E68" w:rsidRDefault="00951295" w:rsidP="005E2BB1">
          <w:pPr>
            <w:rPr>
              <w:rFonts w:eastAsia="Calibri"/>
            </w:rPr>
          </w:pPr>
          <w:r>
            <w:rPr>
              <w:rFonts w:eastAsia="Calibri"/>
            </w:rPr>
            <w:t>COM-</w:t>
          </w:r>
        </w:p>
      </w:tc>
    </w:tr>
    <w:tr w:rsidR="00951295" w14:paraId="115EC62D" w14:textId="77777777" w:rsidTr="005E2BB1">
      <w:trPr>
        <w:cantSplit/>
      </w:trPr>
      <w:tc>
        <w:tcPr>
          <w:tcW w:w="2070" w:type="dxa"/>
          <w:shd w:val="clear" w:color="auto" w:fill="auto"/>
        </w:tcPr>
        <w:p w14:paraId="7A649108" w14:textId="77777777" w:rsidR="00951295" w:rsidRPr="003A4E68" w:rsidRDefault="00951295" w:rsidP="005E2BB1">
          <w:pPr>
            <w:rPr>
              <w:rFonts w:eastAsia="Calibri"/>
            </w:rPr>
          </w:pPr>
          <w:r>
            <w:rPr>
              <w:rFonts w:eastAsia="Calibri"/>
            </w:rPr>
            <w:t>Document Title</w:t>
          </w:r>
          <w:r w:rsidRPr="003A4E68">
            <w:rPr>
              <w:rFonts w:eastAsia="Calibri"/>
            </w:rPr>
            <w:t>:</w:t>
          </w:r>
        </w:p>
      </w:tc>
      <w:tc>
        <w:tcPr>
          <w:tcW w:w="4320" w:type="dxa"/>
          <w:shd w:val="clear" w:color="auto" w:fill="auto"/>
        </w:tcPr>
        <w:p w14:paraId="7F1CE9C5" w14:textId="4F422EDB" w:rsidR="00951295" w:rsidRPr="003A4E68" w:rsidRDefault="00951295" w:rsidP="005E2BB1">
          <w:pPr>
            <w:rPr>
              <w:rFonts w:eastAsia="Calibri"/>
            </w:rPr>
          </w:pPr>
          <w:r>
            <w:rPr>
              <w:rFonts w:eastAsia="Calibri"/>
            </w:rPr>
            <w:t xml:space="preserve">Functional Requirement Specification – </w:t>
          </w:r>
          <w:r>
            <w:t>Dablexa</w:t>
          </w:r>
          <w:r>
            <w:rPr>
              <w:sz w:val="24"/>
            </w:rPr>
            <w:t xml:space="preserve"> -Smartpack</w:t>
          </w:r>
        </w:p>
      </w:tc>
      <w:tc>
        <w:tcPr>
          <w:tcW w:w="2714" w:type="dxa"/>
          <w:shd w:val="clear" w:color="auto" w:fill="auto"/>
        </w:tcPr>
        <w:p w14:paraId="1341332A" w14:textId="77777777" w:rsidR="00951295" w:rsidRPr="003A4E68" w:rsidRDefault="00951295" w:rsidP="005E2BB1">
          <w:pPr>
            <w:rPr>
              <w:rFonts w:eastAsia="Calibri"/>
            </w:rPr>
          </w:pPr>
          <w:r>
            <w:rPr>
              <w:rFonts w:eastAsia="Calibri"/>
            </w:rPr>
            <w:t>Document</w:t>
          </w:r>
          <w:r w:rsidRPr="003A4E68">
            <w:rPr>
              <w:rFonts w:eastAsia="Calibri"/>
            </w:rPr>
            <w:t xml:space="preserve"> Version Number:</w:t>
          </w:r>
        </w:p>
      </w:tc>
      <w:tc>
        <w:tcPr>
          <w:tcW w:w="1876" w:type="dxa"/>
          <w:shd w:val="clear" w:color="auto" w:fill="auto"/>
        </w:tcPr>
        <w:p w14:paraId="47548AD4" w14:textId="77777777" w:rsidR="00951295" w:rsidRPr="003A4E68" w:rsidRDefault="00951295" w:rsidP="005E2BB1">
          <w:pPr>
            <w:rPr>
              <w:rFonts w:eastAsia="Calibri"/>
            </w:rPr>
          </w:pPr>
          <w:r>
            <w:rPr>
              <w:rFonts w:eastAsia="Calibri"/>
            </w:rPr>
            <w:t>1.0</w:t>
          </w:r>
        </w:p>
      </w:tc>
    </w:tr>
  </w:tbl>
  <w:p w14:paraId="7BE57A0C" w14:textId="77777777" w:rsidR="00951295" w:rsidRPr="0046044F" w:rsidRDefault="00951295" w:rsidP="005E2BB1">
    <w:pPr>
      <w:pStyle w:val="Header"/>
      <w:rPr>
        <w:sz w:val="24"/>
      </w:rPr>
    </w:pPr>
    <w:r w:rsidRPr="0046044F">
      <w:rPr>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491AC362"/>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58148734"/>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FFFFFF89"/>
    <w:multiLevelType w:val="singleLevel"/>
    <w:tmpl w:val="D3BE98E4"/>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5845AEE"/>
    <w:multiLevelType w:val="multilevel"/>
    <w:tmpl w:val="0C8C91B8"/>
    <w:lvl w:ilvl="0">
      <w:start w:val="1"/>
      <w:numFmt w:val="decimal"/>
      <w:pStyle w:val="JIM1"/>
      <w:lvlText w:val="%1."/>
      <w:lvlJc w:val="left"/>
      <w:pPr>
        <w:tabs>
          <w:tab w:val="num" w:pos="360"/>
        </w:tabs>
        <w:ind w:left="360" w:hanging="360"/>
      </w:pPr>
    </w:lvl>
    <w:lvl w:ilvl="1">
      <w:start w:val="1"/>
      <w:numFmt w:val="decimal"/>
      <w:pStyle w:val="JIM2"/>
      <w:lvlText w:val="%1.%2."/>
      <w:lvlJc w:val="left"/>
      <w:pPr>
        <w:tabs>
          <w:tab w:val="num" w:pos="1080"/>
        </w:tabs>
        <w:ind w:left="792" w:hanging="432"/>
      </w:pPr>
    </w:lvl>
    <w:lvl w:ilvl="2">
      <w:start w:val="1"/>
      <w:numFmt w:val="decimal"/>
      <w:pStyle w:val="JIM3"/>
      <w:lvlText w:val="%1.%2.%3."/>
      <w:lvlJc w:val="left"/>
      <w:pPr>
        <w:tabs>
          <w:tab w:val="num" w:pos="1800"/>
        </w:tabs>
        <w:ind w:left="1440" w:hanging="720"/>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15:restartNumberingAfterBreak="0">
    <w:nsid w:val="060E6BCD"/>
    <w:multiLevelType w:val="hybridMultilevel"/>
    <w:tmpl w:val="D2D60744"/>
    <w:lvl w:ilvl="0" w:tplc="3946BCB8">
      <w:start w:val="1"/>
      <w:numFmt w:val="bullet"/>
      <w:lvlText w:val=""/>
      <w:lvlJc w:val="left"/>
      <w:pPr>
        <w:ind w:left="720" w:hanging="360"/>
      </w:pPr>
      <w:rPr>
        <w:rFonts w:ascii="Symbol" w:hAnsi="Symbol" w:hint="default"/>
      </w:rPr>
    </w:lvl>
    <w:lvl w:ilvl="1" w:tplc="8C08AD36" w:tentative="1">
      <w:start w:val="1"/>
      <w:numFmt w:val="bullet"/>
      <w:lvlText w:val="o"/>
      <w:lvlJc w:val="left"/>
      <w:pPr>
        <w:ind w:left="1440" w:hanging="360"/>
      </w:pPr>
      <w:rPr>
        <w:rFonts w:ascii="Courier New" w:hAnsi="Courier New" w:cs="Courier New" w:hint="default"/>
      </w:rPr>
    </w:lvl>
    <w:lvl w:ilvl="2" w:tplc="8A3A3346" w:tentative="1">
      <w:start w:val="1"/>
      <w:numFmt w:val="bullet"/>
      <w:lvlText w:val=""/>
      <w:lvlJc w:val="left"/>
      <w:pPr>
        <w:ind w:left="2160" w:hanging="360"/>
      </w:pPr>
      <w:rPr>
        <w:rFonts w:ascii="Wingdings" w:hAnsi="Wingdings" w:hint="default"/>
      </w:rPr>
    </w:lvl>
    <w:lvl w:ilvl="3" w:tplc="77021342" w:tentative="1">
      <w:start w:val="1"/>
      <w:numFmt w:val="bullet"/>
      <w:lvlText w:val=""/>
      <w:lvlJc w:val="left"/>
      <w:pPr>
        <w:ind w:left="2880" w:hanging="360"/>
      </w:pPr>
      <w:rPr>
        <w:rFonts w:ascii="Symbol" w:hAnsi="Symbol" w:hint="default"/>
      </w:rPr>
    </w:lvl>
    <w:lvl w:ilvl="4" w:tplc="31E467EC" w:tentative="1">
      <w:start w:val="1"/>
      <w:numFmt w:val="bullet"/>
      <w:lvlText w:val="o"/>
      <w:lvlJc w:val="left"/>
      <w:pPr>
        <w:ind w:left="3600" w:hanging="360"/>
      </w:pPr>
      <w:rPr>
        <w:rFonts w:ascii="Courier New" w:hAnsi="Courier New" w:cs="Courier New" w:hint="default"/>
      </w:rPr>
    </w:lvl>
    <w:lvl w:ilvl="5" w:tplc="44FE31B8" w:tentative="1">
      <w:start w:val="1"/>
      <w:numFmt w:val="bullet"/>
      <w:lvlText w:val=""/>
      <w:lvlJc w:val="left"/>
      <w:pPr>
        <w:ind w:left="4320" w:hanging="360"/>
      </w:pPr>
      <w:rPr>
        <w:rFonts w:ascii="Wingdings" w:hAnsi="Wingdings" w:hint="default"/>
      </w:rPr>
    </w:lvl>
    <w:lvl w:ilvl="6" w:tplc="AD54231E" w:tentative="1">
      <w:start w:val="1"/>
      <w:numFmt w:val="bullet"/>
      <w:lvlText w:val=""/>
      <w:lvlJc w:val="left"/>
      <w:pPr>
        <w:ind w:left="5040" w:hanging="360"/>
      </w:pPr>
      <w:rPr>
        <w:rFonts w:ascii="Symbol" w:hAnsi="Symbol" w:hint="default"/>
      </w:rPr>
    </w:lvl>
    <w:lvl w:ilvl="7" w:tplc="B9880482" w:tentative="1">
      <w:start w:val="1"/>
      <w:numFmt w:val="bullet"/>
      <w:lvlText w:val="o"/>
      <w:lvlJc w:val="left"/>
      <w:pPr>
        <w:ind w:left="5760" w:hanging="360"/>
      </w:pPr>
      <w:rPr>
        <w:rFonts w:ascii="Courier New" w:hAnsi="Courier New" w:cs="Courier New" w:hint="default"/>
      </w:rPr>
    </w:lvl>
    <w:lvl w:ilvl="8" w:tplc="47E4710A" w:tentative="1">
      <w:start w:val="1"/>
      <w:numFmt w:val="bullet"/>
      <w:lvlText w:val=""/>
      <w:lvlJc w:val="left"/>
      <w:pPr>
        <w:ind w:left="6480" w:hanging="360"/>
      </w:pPr>
      <w:rPr>
        <w:rFonts w:ascii="Wingdings" w:hAnsi="Wingdings" w:hint="default"/>
      </w:rPr>
    </w:lvl>
  </w:abstractNum>
  <w:abstractNum w:abstractNumId="5" w15:restartNumberingAfterBreak="0">
    <w:nsid w:val="071F70DF"/>
    <w:multiLevelType w:val="hybridMultilevel"/>
    <w:tmpl w:val="F0B0176C"/>
    <w:lvl w:ilvl="0" w:tplc="B87265E6">
      <w:start w:val="1"/>
      <w:numFmt w:val="bullet"/>
      <w:pStyle w:val="Indent1ListDash"/>
      <w:lvlText w:val="-"/>
      <w:lvlJc w:val="left"/>
      <w:pPr>
        <w:tabs>
          <w:tab w:val="num" w:pos="1440"/>
        </w:tabs>
        <w:ind w:left="1440" w:hanging="360"/>
      </w:pPr>
      <w:rPr>
        <w:rFonts w:hint="default"/>
      </w:rPr>
    </w:lvl>
    <w:lvl w:ilvl="1" w:tplc="8D4E5B5E" w:tentative="1">
      <w:start w:val="1"/>
      <w:numFmt w:val="bullet"/>
      <w:lvlText w:val="o"/>
      <w:lvlJc w:val="left"/>
      <w:pPr>
        <w:tabs>
          <w:tab w:val="num" w:pos="1440"/>
        </w:tabs>
        <w:ind w:left="1440" w:hanging="360"/>
      </w:pPr>
      <w:rPr>
        <w:rFonts w:ascii="Courier New" w:hAnsi="Courier New" w:hint="default"/>
      </w:rPr>
    </w:lvl>
    <w:lvl w:ilvl="2" w:tplc="A5C898AA" w:tentative="1">
      <w:start w:val="1"/>
      <w:numFmt w:val="bullet"/>
      <w:lvlText w:val=""/>
      <w:lvlJc w:val="left"/>
      <w:pPr>
        <w:tabs>
          <w:tab w:val="num" w:pos="2160"/>
        </w:tabs>
        <w:ind w:left="2160" w:hanging="360"/>
      </w:pPr>
      <w:rPr>
        <w:rFonts w:ascii="Wingdings" w:hAnsi="Wingdings" w:hint="default"/>
      </w:rPr>
    </w:lvl>
    <w:lvl w:ilvl="3" w:tplc="497EBC8E" w:tentative="1">
      <w:start w:val="1"/>
      <w:numFmt w:val="bullet"/>
      <w:lvlText w:val=""/>
      <w:lvlJc w:val="left"/>
      <w:pPr>
        <w:tabs>
          <w:tab w:val="num" w:pos="2880"/>
        </w:tabs>
        <w:ind w:left="2880" w:hanging="360"/>
      </w:pPr>
      <w:rPr>
        <w:rFonts w:ascii="Symbol" w:hAnsi="Symbol" w:hint="default"/>
      </w:rPr>
    </w:lvl>
    <w:lvl w:ilvl="4" w:tplc="2A7AFBD4" w:tentative="1">
      <w:start w:val="1"/>
      <w:numFmt w:val="bullet"/>
      <w:lvlText w:val="o"/>
      <w:lvlJc w:val="left"/>
      <w:pPr>
        <w:tabs>
          <w:tab w:val="num" w:pos="3600"/>
        </w:tabs>
        <w:ind w:left="3600" w:hanging="360"/>
      </w:pPr>
      <w:rPr>
        <w:rFonts w:ascii="Courier New" w:hAnsi="Courier New" w:hint="default"/>
      </w:rPr>
    </w:lvl>
    <w:lvl w:ilvl="5" w:tplc="B3DA388A" w:tentative="1">
      <w:start w:val="1"/>
      <w:numFmt w:val="bullet"/>
      <w:lvlText w:val=""/>
      <w:lvlJc w:val="left"/>
      <w:pPr>
        <w:tabs>
          <w:tab w:val="num" w:pos="4320"/>
        </w:tabs>
        <w:ind w:left="4320" w:hanging="360"/>
      </w:pPr>
      <w:rPr>
        <w:rFonts w:ascii="Wingdings" w:hAnsi="Wingdings" w:hint="default"/>
      </w:rPr>
    </w:lvl>
    <w:lvl w:ilvl="6" w:tplc="935E22DC" w:tentative="1">
      <w:start w:val="1"/>
      <w:numFmt w:val="bullet"/>
      <w:lvlText w:val=""/>
      <w:lvlJc w:val="left"/>
      <w:pPr>
        <w:tabs>
          <w:tab w:val="num" w:pos="5040"/>
        </w:tabs>
        <w:ind w:left="5040" w:hanging="360"/>
      </w:pPr>
      <w:rPr>
        <w:rFonts w:ascii="Symbol" w:hAnsi="Symbol" w:hint="default"/>
      </w:rPr>
    </w:lvl>
    <w:lvl w:ilvl="7" w:tplc="9778554A" w:tentative="1">
      <w:start w:val="1"/>
      <w:numFmt w:val="bullet"/>
      <w:lvlText w:val="o"/>
      <w:lvlJc w:val="left"/>
      <w:pPr>
        <w:tabs>
          <w:tab w:val="num" w:pos="5760"/>
        </w:tabs>
        <w:ind w:left="5760" w:hanging="360"/>
      </w:pPr>
      <w:rPr>
        <w:rFonts w:ascii="Courier New" w:hAnsi="Courier New" w:hint="default"/>
      </w:rPr>
    </w:lvl>
    <w:lvl w:ilvl="8" w:tplc="591AA5D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EB2731A"/>
    <w:multiLevelType w:val="hybridMultilevel"/>
    <w:tmpl w:val="F5344DE0"/>
    <w:lvl w:ilvl="0" w:tplc="931E8666">
      <w:start w:val="1"/>
      <w:numFmt w:val="bullet"/>
      <w:lvlText w:val=""/>
      <w:lvlJc w:val="left"/>
      <w:pPr>
        <w:ind w:left="2160" w:hanging="360"/>
      </w:pPr>
      <w:rPr>
        <w:rFonts w:ascii="Symbol" w:hAnsi="Symbol" w:hint="default"/>
      </w:rPr>
    </w:lvl>
    <w:lvl w:ilvl="1" w:tplc="7842F2C2" w:tentative="1">
      <w:start w:val="1"/>
      <w:numFmt w:val="bullet"/>
      <w:lvlText w:val="o"/>
      <w:lvlJc w:val="left"/>
      <w:pPr>
        <w:ind w:left="2880" w:hanging="360"/>
      </w:pPr>
      <w:rPr>
        <w:rFonts w:ascii="Courier New" w:hAnsi="Courier New" w:cs="Courier New" w:hint="default"/>
      </w:rPr>
    </w:lvl>
    <w:lvl w:ilvl="2" w:tplc="8258040C" w:tentative="1">
      <w:start w:val="1"/>
      <w:numFmt w:val="bullet"/>
      <w:lvlText w:val=""/>
      <w:lvlJc w:val="left"/>
      <w:pPr>
        <w:ind w:left="3600" w:hanging="360"/>
      </w:pPr>
      <w:rPr>
        <w:rFonts w:ascii="Wingdings" w:hAnsi="Wingdings" w:hint="default"/>
      </w:rPr>
    </w:lvl>
    <w:lvl w:ilvl="3" w:tplc="A2BCB3AC" w:tentative="1">
      <w:start w:val="1"/>
      <w:numFmt w:val="bullet"/>
      <w:lvlText w:val=""/>
      <w:lvlJc w:val="left"/>
      <w:pPr>
        <w:ind w:left="4320" w:hanging="360"/>
      </w:pPr>
      <w:rPr>
        <w:rFonts w:ascii="Symbol" w:hAnsi="Symbol" w:hint="default"/>
      </w:rPr>
    </w:lvl>
    <w:lvl w:ilvl="4" w:tplc="43F8EF7C" w:tentative="1">
      <w:start w:val="1"/>
      <w:numFmt w:val="bullet"/>
      <w:lvlText w:val="o"/>
      <w:lvlJc w:val="left"/>
      <w:pPr>
        <w:ind w:left="5040" w:hanging="360"/>
      </w:pPr>
      <w:rPr>
        <w:rFonts w:ascii="Courier New" w:hAnsi="Courier New" w:cs="Courier New" w:hint="default"/>
      </w:rPr>
    </w:lvl>
    <w:lvl w:ilvl="5" w:tplc="31609646" w:tentative="1">
      <w:start w:val="1"/>
      <w:numFmt w:val="bullet"/>
      <w:lvlText w:val=""/>
      <w:lvlJc w:val="left"/>
      <w:pPr>
        <w:ind w:left="5760" w:hanging="360"/>
      </w:pPr>
      <w:rPr>
        <w:rFonts w:ascii="Wingdings" w:hAnsi="Wingdings" w:hint="default"/>
      </w:rPr>
    </w:lvl>
    <w:lvl w:ilvl="6" w:tplc="9C8AD1A2" w:tentative="1">
      <w:start w:val="1"/>
      <w:numFmt w:val="bullet"/>
      <w:lvlText w:val=""/>
      <w:lvlJc w:val="left"/>
      <w:pPr>
        <w:ind w:left="6480" w:hanging="360"/>
      </w:pPr>
      <w:rPr>
        <w:rFonts w:ascii="Symbol" w:hAnsi="Symbol" w:hint="default"/>
      </w:rPr>
    </w:lvl>
    <w:lvl w:ilvl="7" w:tplc="E188AA20" w:tentative="1">
      <w:start w:val="1"/>
      <w:numFmt w:val="bullet"/>
      <w:lvlText w:val="o"/>
      <w:lvlJc w:val="left"/>
      <w:pPr>
        <w:ind w:left="7200" w:hanging="360"/>
      </w:pPr>
      <w:rPr>
        <w:rFonts w:ascii="Courier New" w:hAnsi="Courier New" w:cs="Courier New" w:hint="default"/>
      </w:rPr>
    </w:lvl>
    <w:lvl w:ilvl="8" w:tplc="FB8833D4" w:tentative="1">
      <w:start w:val="1"/>
      <w:numFmt w:val="bullet"/>
      <w:lvlText w:val=""/>
      <w:lvlJc w:val="left"/>
      <w:pPr>
        <w:ind w:left="7920" w:hanging="360"/>
      </w:pPr>
      <w:rPr>
        <w:rFonts w:ascii="Wingdings" w:hAnsi="Wingdings" w:hint="default"/>
      </w:rPr>
    </w:lvl>
  </w:abstractNum>
  <w:abstractNum w:abstractNumId="7" w15:restartNumberingAfterBreak="0">
    <w:nsid w:val="1039059E"/>
    <w:multiLevelType w:val="hybridMultilevel"/>
    <w:tmpl w:val="4A808938"/>
    <w:lvl w:ilvl="0" w:tplc="4086AE90">
      <w:start w:val="1"/>
      <w:numFmt w:val="bullet"/>
      <w:pStyle w:val="Indent1ListBullet"/>
      <w:lvlText w:val=""/>
      <w:lvlJc w:val="left"/>
      <w:pPr>
        <w:tabs>
          <w:tab w:val="num" w:pos="1080"/>
        </w:tabs>
        <w:ind w:left="1080" w:hanging="360"/>
      </w:pPr>
      <w:rPr>
        <w:rFonts w:ascii="Symbol" w:hAnsi="Symbol" w:hint="default"/>
      </w:rPr>
    </w:lvl>
    <w:lvl w:ilvl="1" w:tplc="5B22B4CA">
      <w:start w:val="1"/>
      <w:numFmt w:val="bullet"/>
      <w:lvlText w:val="o"/>
      <w:lvlJc w:val="left"/>
      <w:pPr>
        <w:tabs>
          <w:tab w:val="num" w:pos="1440"/>
        </w:tabs>
        <w:ind w:left="1440" w:hanging="360"/>
      </w:pPr>
      <w:rPr>
        <w:rFonts w:ascii="Courier New" w:hAnsi="Courier New" w:hint="default"/>
      </w:rPr>
    </w:lvl>
    <w:lvl w:ilvl="2" w:tplc="36FAA0B0" w:tentative="1">
      <w:start w:val="1"/>
      <w:numFmt w:val="bullet"/>
      <w:lvlText w:val=""/>
      <w:lvlJc w:val="left"/>
      <w:pPr>
        <w:tabs>
          <w:tab w:val="num" w:pos="2160"/>
        </w:tabs>
        <w:ind w:left="2160" w:hanging="360"/>
      </w:pPr>
      <w:rPr>
        <w:rFonts w:ascii="Wingdings" w:hAnsi="Wingdings" w:hint="default"/>
      </w:rPr>
    </w:lvl>
    <w:lvl w:ilvl="3" w:tplc="F07C6A1C" w:tentative="1">
      <w:start w:val="1"/>
      <w:numFmt w:val="bullet"/>
      <w:lvlText w:val=""/>
      <w:lvlJc w:val="left"/>
      <w:pPr>
        <w:tabs>
          <w:tab w:val="num" w:pos="2880"/>
        </w:tabs>
        <w:ind w:left="2880" w:hanging="360"/>
      </w:pPr>
      <w:rPr>
        <w:rFonts w:ascii="Symbol" w:hAnsi="Symbol" w:hint="default"/>
      </w:rPr>
    </w:lvl>
    <w:lvl w:ilvl="4" w:tplc="4600F978" w:tentative="1">
      <w:start w:val="1"/>
      <w:numFmt w:val="bullet"/>
      <w:lvlText w:val="o"/>
      <w:lvlJc w:val="left"/>
      <w:pPr>
        <w:tabs>
          <w:tab w:val="num" w:pos="3600"/>
        </w:tabs>
        <w:ind w:left="3600" w:hanging="360"/>
      </w:pPr>
      <w:rPr>
        <w:rFonts w:ascii="Courier New" w:hAnsi="Courier New" w:hint="default"/>
      </w:rPr>
    </w:lvl>
    <w:lvl w:ilvl="5" w:tplc="2F5C22D8" w:tentative="1">
      <w:start w:val="1"/>
      <w:numFmt w:val="bullet"/>
      <w:lvlText w:val=""/>
      <w:lvlJc w:val="left"/>
      <w:pPr>
        <w:tabs>
          <w:tab w:val="num" w:pos="4320"/>
        </w:tabs>
        <w:ind w:left="4320" w:hanging="360"/>
      </w:pPr>
      <w:rPr>
        <w:rFonts w:ascii="Wingdings" w:hAnsi="Wingdings" w:hint="default"/>
      </w:rPr>
    </w:lvl>
    <w:lvl w:ilvl="6" w:tplc="FAD6653A" w:tentative="1">
      <w:start w:val="1"/>
      <w:numFmt w:val="bullet"/>
      <w:lvlText w:val=""/>
      <w:lvlJc w:val="left"/>
      <w:pPr>
        <w:tabs>
          <w:tab w:val="num" w:pos="5040"/>
        </w:tabs>
        <w:ind w:left="5040" w:hanging="360"/>
      </w:pPr>
      <w:rPr>
        <w:rFonts w:ascii="Symbol" w:hAnsi="Symbol" w:hint="default"/>
      </w:rPr>
    </w:lvl>
    <w:lvl w:ilvl="7" w:tplc="E34C9A5C" w:tentative="1">
      <w:start w:val="1"/>
      <w:numFmt w:val="bullet"/>
      <w:lvlText w:val="o"/>
      <w:lvlJc w:val="left"/>
      <w:pPr>
        <w:tabs>
          <w:tab w:val="num" w:pos="5760"/>
        </w:tabs>
        <w:ind w:left="5760" w:hanging="360"/>
      </w:pPr>
      <w:rPr>
        <w:rFonts w:ascii="Courier New" w:hAnsi="Courier New" w:hint="default"/>
      </w:rPr>
    </w:lvl>
    <w:lvl w:ilvl="8" w:tplc="32600D3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A61236"/>
    <w:multiLevelType w:val="hybridMultilevel"/>
    <w:tmpl w:val="AF0004F2"/>
    <w:lvl w:ilvl="0" w:tplc="430EFA28">
      <w:start w:val="1"/>
      <w:numFmt w:val="bullet"/>
      <w:pStyle w:val="TableTextListDash"/>
      <w:lvlText w:val="-"/>
      <w:lvlJc w:val="left"/>
      <w:pPr>
        <w:tabs>
          <w:tab w:val="num" w:pos="547"/>
        </w:tabs>
        <w:ind w:left="367" w:hanging="180"/>
      </w:pPr>
      <w:rPr>
        <w:rFonts w:hint="default"/>
      </w:rPr>
    </w:lvl>
    <w:lvl w:ilvl="1" w:tplc="81CE3C4C" w:tentative="1">
      <w:start w:val="1"/>
      <w:numFmt w:val="bullet"/>
      <w:lvlText w:val="o"/>
      <w:lvlJc w:val="left"/>
      <w:pPr>
        <w:tabs>
          <w:tab w:val="num" w:pos="1440"/>
        </w:tabs>
        <w:ind w:left="1440" w:hanging="360"/>
      </w:pPr>
      <w:rPr>
        <w:rFonts w:ascii="Courier New" w:hAnsi="Courier New" w:hint="default"/>
      </w:rPr>
    </w:lvl>
    <w:lvl w:ilvl="2" w:tplc="BDCA8CAA" w:tentative="1">
      <w:start w:val="1"/>
      <w:numFmt w:val="bullet"/>
      <w:lvlText w:val=""/>
      <w:lvlJc w:val="left"/>
      <w:pPr>
        <w:tabs>
          <w:tab w:val="num" w:pos="2160"/>
        </w:tabs>
        <w:ind w:left="2160" w:hanging="360"/>
      </w:pPr>
      <w:rPr>
        <w:rFonts w:ascii="Wingdings" w:hAnsi="Wingdings" w:hint="default"/>
      </w:rPr>
    </w:lvl>
    <w:lvl w:ilvl="3" w:tplc="C728FCC6" w:tentative="1">
      <w:start w:val="1"/>
      <w:numFmt w:val="bullet"/>
      <w:lvlText w:val=""/>
      <w:lvlJc w:val="left"/>
      <w:pPr>
        <w:tabs>
          <w:tab w:val="num" w:pos="2880"/>
        </w:tabs>
        <w:ind w:left="2880" w:hanging="360"/>
      </w:pPr>
      <w:rPr>
        <w:rFonts w:ascii="Symbol" w:hAnsi="Symbol" w:hint="default"/>
      </w:rPr>
    </w:lvl>
    <w:lvl w:ilvl="4" w:tplc="EA2C22BA" w:tentative="1">
      <w:start w:val="1"/>
      <w:numFmt w:val="bullet"/>
      <w:lvlText w:val="o"/>
      <w:lvlJc w:val="left"/>
      <w:pPr>
        <w:tabs>
          <w:tab w:val="num" w:pos="3600"/>
        </w:tabs>
        <w:ind w:left="3600" w:hanging="360"/>
      </w:pPr>
      <w:rPr>
        <w:rFonts w:ascii="Courier New" w:hAnsi="Courier New" w:hint="default"/>
      </w:rPr>
    </w:lvl>
    <w:lvl w:ilvl="5" w:tplc="9AE00B02" w:tentative="1">
      <w:start w:val="1"/>
      <w:numFmt w:val="bullet"/>
      <w:lvlText w:val=""/>
      <w:lvlJc w:val="left"/>
      <w:pPr>
        <w:tabs>
          <w:tab w:val="num" w:pos="4320"/>
        </w:tabs>
        <w:ind w:left="4320" w:hanging="360"/>
      </w:pPr>
      <w:rPr>
        <w:rFonts w:ascii="Wingdings" w:hAnsi="Wingdings" w:hint="default"/>
      </w:rPr>
    </w:lvl>
    <w:lvl w:ilvl="6" w:tplc="AA1211DA" w:tentative="1">
      <w:start w:val="1"/>
      <w:numFmt w:val="bullet"/>
      <w:lvlText w:val=""/>
      <w:lvlJc w:val="left"/>
      <w:pPr>
        <w:tabs>
          <w:tab w:val="num" w:pos="5040"/>
        </w:tabs>
        <w:ind w:left="5040" w:hanging="360"/>
      </w:pPr>
      <w:rPr>
        <w:rFonts w:ascii="Symbol" w:hAnsi="Symbol" w:hint="default"/>
      </w:rPr>
    </w:lvl>
    <w:lvl w:ilvl="7" w:tplc="5658DD10" w:tentative="1">
      <w:start w:val="1"/>
      <w:numFmt w:val="bullet"/>
      <w:lvlText w:val="o"/>
      <w:lvlJc w:val="left"/>
      <w:pPr>
        <w:tabs>
          <w:tab w:val="num" w:pos="5760"/>
        </w:tabs>
        <w:ind w:left="5760" w:hanging="360"/>
      </w:pPr>
      <w:rPr>
        <w:rFonts w:ascii="Courier New" w:hAnsi="Courier New" w:hint="default"/>
      </w:rPr>
    </w:lvl>
    <w:lvl w:ilvl="8" w:tplc="411EA0D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2AD3878"/>
    <w:multiLevelType w:val="hybridMultilevel"/>
    <w:tmpl w:val="4A261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ED2D62"/>
    <w:multiLevelType w:val="hybridMultilevel"/>
    <w:tmpl w:val="1A02157A"/>
    <w:lvl w:ilvl="0" w:tplc="E5B02FEE">
      <w:start w:val="1"/>
      <w:numFmt w:val="bullet"/>
      <w:lvlText w:val=""/>
      <w:lvlJc w:val="left"/>
      <w:pPr>
        <w:ind w:left="1440" w:hanging="360"/>
      </w:pPr>
      <w:rPr>
        <w:rFonts w:ascii="Symbol" w:hAnsi="Symbol" w:hint="default"/>
      </w:rPr>
    </w:lvl>
    <w:lvl w:ilvl="1" w:tplc="2F08BA50">
      <w:start w:val="1"/>
      <w:numFmt w:val="bullet"/>
      <w:lvlText w:val="o"/>
      <w:lvlJc w:val="left"/>
      <w:pPr>
        <w:ind w:left="3240" w:hanging="360"/>
      </w:pPr>
      <w:rPr>
        <w:rFonts w:ascii="Courier New" w:hAnsi="Courier New" w:cs="Courier New" w:hint="default"/>
      </w:rPr>
    </w:lvl>
    <w:lvl w:ilvl="2" w:tplc="20106C46">
      <w:start w:val="1"/>
      <w:numFmt w:val="bullet"/>
      <w:lvlText w:val=""/>
      <w:lvlJc w:val="left"/>
      <w:pPr>
        <w:ind w:left="3960" w:hanging="360"/>
      </w:pPr>
      <w:rPr>
        <w:rFonts w:ascii="Wingdings" w:hAnsi="Wingdings" w:hint="default"/>
      </w:rPr>
    </w:lvl>
    <w:lvl w:ilvl="3" w:tplc="1B3883D6">
      <w:start w:val="1"/>
      <w:numFmt w:val="bullet"/>
      <w:lvlText w:val=""/>
      <w:lvlJc w:val="left"/>
      <w:pPr>
        <w:ind w:left="4680" w:hanging="360"/>
      </w:pPr>
      <w:rPr>
        <w:rFonts w:ascii="Symbol" w:hAnsi="Symbol" w:hint="default"/>
      </w:rPr>
    </w:lvl>
    <w:lvl w:ilvl="4" w:tplc="2BD0416C">
      <w:start w:val="1"/>
      <w:numFmt w:val="bullet"/>
      <w:lvlText w:val="o"/>
      <w:lvlJc w:val="left"/>
      <w:pPr>
        <w:ind w:left="5400" w:hanging="360"/>
      </w:pPr>
      <w:rPr>
        <w:rFonts w:ascii="Courier New" w:hAnsi="Courier New" w:cs="Courier New" w:hint="default"/>
      </w:rPr>
    </w:lvl>
    <w:lvl w:ilvl="5" w:tplc="5A921426">
      <w:start w:val="1"/>
      <w:numFmt w:val="bullet"/>
      <w:lvlText w:val=""/>
      <w:lvlJc w:val="left"/>
      <w:pPr>
        <w:ind w:left="6120" w:hanging="360"/>
      </w:pPr>
      <w:rPr>
        <w:rFonts w:ascii="Wingdings" w:hAnsi="Wingdings" w:hint="default"/>
      </w:rPr>
    </w:lvl>
    <w:lvl w:ilvl="6" w:tplc="68143ED2">
      <w:start w:val="1"/>
      <w:numFmt w:val="bullet"/>
      <w:lvlText w:val=""/>
      <w:lvlJc w:val="left"/>
      <w:pPr>
        <w:ind w:left="6840" w:hanging="360"/>
      </w:pPr>
      <w:rPr>
        <w:rFonts w:ascii="Symbol" w:hAnsi="Symbol" w:hint="default"/>
      </w:rPr>
    </w:lvl>
    <w:lvl w:ilvl="7" w:tplc="5CA0E4A2">
      <w:start w:val="1"/>
      <w:numFmt w:val="bullet"/>
      <w:lvlText w:val="o"/>
      <w:lvlJc w:val="left"/>
      <w:pPr>
        <w:ind w:left="7560" w:hanging="360"/>
      </w:pPr>
      <w:rPr>
        <w:rFonts w:ascii="Courier New" w:hAnsi="Courier New" w:cs="Courier New" w:hint="default"/>
      </w:rPr>
    </w:lvl>
    <w:lvl w:ilvl="8" w:tplc="DF7E7B48">
      <w:start w:val="1"/>
      <w:numFmt w:val="bullet"/>
      <w:lvlText w:val=""/>
      <w:lvlJc w:val="left"/>
      <w:pPr>
        <w:ind w:left="8280" w:hanging="360"/>
      </w:pPr>
      <w:rPr>
        <w:rFonts w:ascii="Wingdings" w:hAnsi="Wingdings" w:hint="default"/>
      </w:rPr>
    </w:lvl>
  </w:abstractNum>
  <w:abstractNum w:abstractNumId="11" w15:restartNumberingAfterBreak="0">
    <w:nsid w:val="14676568"/>
    <w:multiLevelType w:val="hybridMultilevel"/>
    <w:tmpl w:val="23D4EDF4"/>
    <w:lvl w:ilvl="0" w:tplc="72661D2E">
      <w:start w:val="1"/>
      <w:numFmt w:val="bullet"/>
      <w:lvlText w:val=""/>
      <w:lvlJc w:val="left"/>
      <w:pPr>
        <w:ind w:left="720" w:hanging="360"/>
      </w:pPr>
      <w:rPr>
        <w:rFonts w:ascii="Symbol" w:hAnsi="Symbol" w:hint="default"/>
      </w:rPr>
    </w:lvl>
    <w:lvl w:ilvl="1" w:tplc="F6C2041A" w:tentative="1">
      <w:start w:val="1"/>
      <w:numFmt w:val="bullet"/>
      <w:lvlText w:val="o"/>
      <w:lvlJc w:val="left"/>
      <w:pPr>
        <w:ind w:left="1440" w:hanging="360"/>
      </w:pPr>
      <w:rPr>
        <w:rFonts w:ascii="Courier New" w:hAnsi="Courier New" w:cs="Courier New" w:hint="default"/>
      </w:rPr>
    </w:lvl>
    <w:lvl w:ilvl="2" w:tplc="BEDA49D2" w:tentative="1">
      <w:start w:val="1"/>
      <w:numFmt w:val="bullet"/>
      <w:lvlText w:val=""/>
      <w:lvlJc w:val="left"/>
      <w:pPr>
        <w:ind w:left="2160" w:hanging="360"/>
      </w:pPr>
      <w:rPr>
        <w:rFonts w:ascii="Wingdings" w:hAnsi="Wingdings" w:hint="default"/>
      </w:rPr>
    </w:lvl>
    <w:lvl w:ilvl="3" w:tplc="7FB6CC02" w:tentative="1">
      <w:start w:val="1"/>
      <w:numFmt w:val="bullet"/>
      <w:lvlText w:val=""/>
      <w:lvlJc w:val="left"/>
      <w:pPr>
        <w:ind w:left="2880" w:hanging="360"/>
      </w:pPr>
      <w:rPr>
        <w:rFonts w:ascii="Symbol" w:hAnsi="Symbol" w:hint="default"/>
      </w:rPr>
    </w:lvl>
    <w:lvl w:ilvl="4" w:tplc="FD566A58" w:tentative="1">
      <w:start w:val="1"/>
      <w:numFmt w:val="bullet"/>
      <w:lvlText w:val="o"/>
      <w:lvlJc w:val="left"/>
      <w:pPr>
        <w:ind w:left="3600" w:hanging="360"/>
      </w:pPr>
      <w:rPr>
        <w:rFonts w:ascii="Courier New" w:hAnsi="Courier New" w:cs="Courier New" w:hint="default"/>
      </w:rPr>
    </w:lvl>
    <w:lvl w:ilvl="5" w:tplc="10F4E2FA" w:tentative="1">
      <w:start w:val="1"/>
      <w:numFmt w:val="bullet"/>
      <w:lvlText w:val=""/>
      <w:lvlJc w:val="left"/>
      <w:pPr>
        <w:ind w:left="4320" w:hanging="360"/>
      </w:pPr>
      <w:rPr>
        <w:rFonts w:ascii="Wingdings" w:hAnsi="Wingdings" w:hint="default"/>
      </w:rPr>
    </w:lvl>
    <w:lvl w:ilvl="6" w:tplc="14BE1790" w:tentative="1">
      <w:start w:val="1"/>
      <w:numFmt w:val="bullet"/>
      <w:lvlText w:val=""/>
      <w:lvlJc w:val="left"/>
      <w:pPr>
        <w:ind w:left="5040" w:hanging="360"/>
      </w:pPr>
      <w:rPr>
        <w:rFonts w:ascii="Symbol" w:hAnsi="Symbol" w:hint="default"/>
      </w:rPr>
    </w:lvl>
    <w:lvl w:ilvl="7" w:tplc="313C3EA2" w:tentative="1">
      <w:start w:val="1"/>
      <w:numFmt w:val="bullet"/>
      <w:lvlText w:val="o"/>
      <w:lvlJc w:val="left"/>
      <w:pPr>
        <w:ind w:left="5760" w:hanging="360"/>
      </w:pPr>
      <w:rPr>
        <w:rFonts w:ascii="Courier New" w:hAnsi="Courier New" w:cs="Courier New" w:hint="default"/>
      </w:rPr>
    </w:lvl>
    <w:lvl w:ilvl="8" w:tplc="4964DAF8" w:tentative="1">
      <w:start w:val="1"/>
      <w:numFmt w:val="bullet"/>
      <w:lvlText w:val=""/>
      <w:lvlJc w:val="left"/>
      <w:pPr>
        <w:ind w:left="6480" w:hanging="360"/>
      </w:pPr>
      <w:rPr>
        <w:rFonts w:ascii="Wingdings" w:hAnsi="Wingdings" w:hint="default"/>
      </w:rPr>
    </w:lvl>
  </w:abstractNum>
  <w:abstractNum w:abstractNumId="12" w15:restartNumberingAfterBreak="0">
    <w:nsid w:val="14EF5B1C"/>
    <w:multiLevelType w:val="hybridMultilevel"/>
    <w:tmpl w:val="AD6ED472"/>
    <w:lvl w:ilvl="0" w:tplc="BFAEEDEC">
      <w:start w:val="1"/>
      <w:numFmt w:val="bullet"/>
      <w:pStyle w:val="Indent1HollowBullet"/>
      <w:lvlText w:val=""/>
      <w:lvlJc w:val="left"/>
      <w:pPr>
        <w:tabs>
          <w:tab w:val="num" w:pos="2880"/>
        </w:tabs>
        <w:ind w:left="2880" w:hanging="360"/>
      </w:pPr>
      <w:rPr>
        <w:rFonts w:ascii="Symbol" w:hAnsi="Symbol" w:hint="default"/>
      </w:rPr>
    </w:lvl>
    <w:lvl w:ilvl="1" w:tplc="254AED80">
      <w:start w:val="1"/>
      <w:numFmt w:val="bullet"/>
      <w:lvlText w:val="o"/>
      <w:lvlJc w:val="left"/>
      <w:pPr>
        <w:tabs>
          <w:tab w:val="num" w:pos="2160"/>
        </w:tabs>
        <w:ind w:left="2160" w:hanging="360"/>
      </w:pPr>
      <w:rPr>
        <w:rFonts w:ascii="Courier New" w:hAnsi="Courier New" w:hint="default"/>
      </w:rPr>
    </w:lvl>
    <w:lvl w:ilvl="2" w:tplc="0F3EF9FE">
      <w:start w:val="1"/>
      <w:numFmt w:val="bullet"/>
      <w:lvlText w:val=""/>
      <w:lvlJc w:val="left"/>
      <w:pPr>
        <w:tabs>
          <w:tab w:val="num" w:pos="2880"/>
        </w:tabs>
        <w:ind w:left="2880" w:hanging="360"/>
      </w:pPr>
      <w:rPr>
        <w:rFonts w:ascii="Wingdings" w:hAnsi="Wingdings" w:hint="default"/>
      </w:rPr>
    </w:lvl>
    <w:lvl w:ilvl="3" w:tplc="222A0A7E" w:tentative="1">
      <w:start w:val="1"/>
      <w:numFmt w:val="bullet"/>
      <w:lvlText w:val=""/>
      <w:lvlJc w:val="left"/>
      <w:pPr>
        <w:tabs>
          <w:tab w:val="num" w:pos="3600"/>
        </w:tabs>
        <w:ind w:left="3600" w:hanging="360"/>
      </w:pPr>
      <w:rPr>
        <w:rFonts w:ascii="Symbol" w:hAnsi="Symbol" w:hint="default"/>
      </w:rPr>
    </w:lvl>
    <w:lvl w:ilvl="4" w:tplc="CDA4C80A" w:tentative="1">
      <w:start w:val="1"/>
      <w:numFmt w:val="bullet"/>
      <w:lvlText w:val="o"/>
      <w:lvlJc w:val="left"/>
      <w:pPr>
        <w:tabs>
          <w:tab w:val="num" w:pos="4320"/>
        </w:tabs>
        <w:ind w:left="4320" w:hanging="360"/>
      </w:pPr>
      <w:rPr>
        <w:rFonts w:ascii="Courier New" w:hAnsi="Courier New" w:hint="default"/>
      </w:rPr>
    </w:lvl>
    <w:lvl w:ilvl="5" w:tplc="A81E2C32" w:tentative="1">
      <w:start w:val="1"/>
      <w:numFmt w:val="bullet"/>
      <w:lvlText w:val=""/>
      <w:lvlJc w:val="left"/>
      <w:pPr>
        <w:tabs>
          <w:tab w:val="num" w:pos="5040"/>
        </w:tabs>
        <w:ind w:left="5040" w:hanging="360"/>
      </w:pPr>
      <w:rPr>
        <w:rFonts w:ascii="Wingdings" w:hAnsi="Wingdings" w:hint="default"/>
      </w:rPr>
    </w:lvl>
    <w:lvl w:ilvl="6" w:tplc="EC7CE0A8" w:tentative="1">
      <w:start w:val="1"/>
      <w:numFmt w:val="bullet"/>
      <w:lvlText w:val=""/>
      <w:lvlJc w:val="left"/>
      <w:pPr>
        <w:tabs>
          <w:tab w:val="num" w:pos="5760"/>
        </w:tabs>
        <w:ind w:left="5760" w:hanging="360"/>
      </w:pPr>
      <w:rPr>
        <w:rFonts w:ascii="Symbol" w:hAnsi="Symbol" w:hint="default"/>
      </w:rPr>
    </w:lvl>
    <w:lvl w:ilvl="7" w:tplc="2336290A" w:tentative="1">
      <w:start w:val="1"/>
      <w:numFmt w:val="bullet"/>
      <w:lvlText w:val="o"/>
      <w:lvlJc w:val="left"/>
      <w:pPr>
        <w:tabs>
          <w:tab w:val="num" w:pos="6480"/>
        </w:tabs>
        <w:ind w:left="6480" w:hanging="360"/>
      </w:pPr>
      <w:rPr>
        <w:rFonts w:ascii="Courier New" w:hAnsi="Courier New" w:hint="default"/>
      </w:rPr>
    </w:lvl>
    <w:lvl w:ilvl="8" w:tplc="D4B4790A"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151875E1"/>
    <w:multiLevelType w:val="hybridMultilevel"/>
    <w:tmpl w:val="28B4EB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3BE57B6"/>
    <w:multiLevelType w:val="hybridMultilevel"/>
    <w:tmpl w:val="0F3481EC"/>
    <w:lvl w:ilvl="0" w:tplc="AB80D9C4">
      <w:start w:val="1"/>
      <w:numFmt w:val="bullet"/>
      <w:lvlText w:val=""/>
      <w:lvlJc w:val="left"/>
      <w:pPr>
        <w:ind w:left="720" w:hanging="360"/>
      </w:pPr>
      <w:rPr>
        <w:rFonts w:ascii="Symbol" w:hAnsi="Symbol" w:hint="default"/>
      </w:rPr>
    </w:lvl>
    <w:lvl w:ilvl="1" w:tplc="F4922E38" w:tentative="1">
      <w:start w:val="1"/>
      <w:numFmt w:val="bullet"/>
      <w:lvlText w:val="o"/>
      <w:lvlJc w:val="left"/>
      <w:pPr>
        <w:ind w:left="1440" w:hanging="360"/>
      </w:pPr>
      <w:rPr>
        <w:rFonts w:ascii="Courier New" w:hAnsi="Courier New" w:cs="Courier New" w:hint="default"/>
      </w:rPr>
    </w:lvl>
    <w:lvl w:ilvl="2" w:tplc="9BF82282" w:tentative="1">
      <w:start w:val="1"/>
      <w:numFmt w:val="bullet"/>
      <w:lvlText w:val=""/>
      <w:lvlJc w:val="left"/>
      <w:pPr>
        <w:ind w:left="2160" w:hanging="360"/>
      </w:pPr>
      <w:rPr>
        <w:rFonts w:ascii="Wingdings" w:hAnsi="Wingdings" w:hint="default"/>
      </w:rPr>
    </w:lvl>
    <w:lvl w:ilvl="3" w:tplc="4A646AFC" w:tentative="1">
      <w:start w:val="1"/>
      <w:numFmt w:val="bullet"/>
      <w:lvlText w:val=""/>
      <w:lvlJc w:val="left"/>
      <w:pPr>
        <w:ind w:left="2880" w:hanging="360"/>
      </w:pPr>
      <w:rPr>
        <w:rFonts w:ascii="Symbol" w:hAnsi="Symbol" w:hint="default"/>
      </w:rPr>
    </w:lvl>
    <w:lvl w:ilvl="4" w:tplc="D6483C98" w:tentative="1">
      <w:start w:val="1"/>
      <w:numFmt w:val="bullet"/>
      <w:lvlText w:val="o"/>
      <w:lvlJc w:val="left"/>
      <w:pPr>
        <w:ind w:left="3600" w:hanging="360"/>
      </w:pPr>
      <w:rPr>
        <w:rFonts w:ascii="Courier New" w:hAnsi="Courier New" w:cs="Courier New" w:hint="default"/>
      </w:rPr>
    </w:lvl>
    <w:lvl w:ilvl="5" w:tplc="15F8499A" w:tentative="1">
      <w:start w:val="1"/>
      <w:numFmt w:val="bullet"/>
      <w:lvlText w:val=""/>
      <w:lvlJc w:val="left"/>
      <w:pPr>
        <w:ind w:left="4320" w:hanging="360"/>
      </w:pPr>
      <w:rPr>
        <w:rFonts w:ascii="Wingdings" w:hAnsi="Wingdings" w:hint="default"/>
      </w:rPr>
    </w:lvl>
    <w:lvl w:ilvl="6" w:tplc="2E7A5FE0" w:tentative="1">
      <w:start w:val="1"/>
      <w:numFmt w:val="bullet"/>
      <w:lvlText w:val=""/>
      <w:lvlJc w:val="left"/>
      <w:pPr>
        <w:ind w:left="5040" w:hanging="360"/>
      </w:pPr>
      <w:rPr>
        <w:rFonts w:ascii="Symbol" w:hAnsi="Symbol" w:hint="default"/>
      </w:rPr>
    </w:lvl>
    <w:lvl w:ilvl="7" w:tplc="B23A1120" w:tentative="1">
      <w:start w:val="1"/>
      <w:numFmt w:val="bullet"/>
      <w:lvlText w:val="o"/>
      <w:lvlJc w:val="left"/>
      <w:pPr>
        <w:ind w:left="5760" w:hanging="360"/>
      </w:pPr>
      <w:rPr>
        <w:rFonts w:ascii="Courier New" w:hAnsi="Courier New" w:cs="Courier New" w:hint="default"/>
      </w:rPr>
    </w:lvl>
    <w:lvl w:ilvl="8" w:tplc="7CB80570" w:tentative="1">
      <w:start w:val="1"/>
      <w:numFmt w:val="bullet"/>
      <w:lvlText w:val=""/>
      <w:lvlJc w:val="left"/>
      <w:pPr>
        <w:ind w:left="6480" w:hanging="360"/>
      </w:pPr>
      <w:rPr>
        <w:rFonts w:ascii="Wingdings" w:hAnsi="Wingdings" w:hint="default"/>
      </w:rPr>
    </w:lvl>
  </w:abstractNum>
  <w:abstractNum w:abstractNumId="15" w15:restartNumberingAfterBreak="0">
    <w:nsid w:val="286B49F0"/>
    <w:multiLevelType w:val="hybridMultilevel"/>
    <w:tmpl w:val="3B7A00B6"/>
    <w:lvl w:ilvl="0" w:tplc="0108D5F0">
      <w:start w:val="1"/>
      <w:numFmt w:val="bullet"/>
      <w:pStyle w:val="TableTextListBullet"/>
      <w:lvlText w:val=""/>
      <w:lvlJc w:val="left"/>
      <w:pPr>
        <w:tabs>
          <w:tab w:val="num" w:pos="360"/>
        </w:tabs>
        <w:ind w:left="180" w:hanging="180"/>
      </w:pPr>
      <w:rPr>
        <w:rFonts w:ascii="Symbol" w:hAnsi="Symbol" w:hint="default"/>
      </w:rPr>
    </w:lvl>
    <w:lvl w:ilvl="1" w:tplc="07D6EBB4" w:tentative="1">
      <w:start w:val="1"/>
      <w:numFmt w:val="bullet"/>
      <w:lvlText w:val="o"/>
      <w:lvlJc w:val="left"/>
      <w:pPr>
        <w:tabs>
          <w:tab w:val="num" w:pos="1440"/>
        </w:tabs>
        <w:ind w:left="1440" w:hanging="360"/>
      </w:pPr>
      <w:rPr>
        <w:rFonts w:ascii="Courier New" w:hAnsi="Courier New" w:hint="default"/>
      </w:rPr>
    </w:lvl>
    <w:lvl w:ilvl="2" w:tplc="FCD8817C" w:tentative="1">
      <w:start w:val="1"/>
      <w:numFmt w:val="bullet"/>
      <w:lvlText w:val=""/>
      <w:lvlJc w:val="left"/>
      <w:pPr>
        <w:tabs>
          <w:tab w:val="num" w:pos="2160"/>
        </w:tabs>
        <w:ind w:left="2160" w:hanging="360"/>
      </w:pPr>
      <w:rPr>
        <w:rFonts w:ascii="Wingdings" w:hAnsi="Wingdings" w:hint="default"/>
      </w:rPr>
    </w:lvl>
    <w:lvl w:ilvl="3" w:tplc="D8002624" w:tentative="1">
      <w:start w:val="1"/>
      <w:numFmt w:val="bullet"/>
      <w:lvlText w:val=""/>
      <w:lvlJc w:val="left"/>
      <w:pPr>
        <w:tabs>
          <w:tab w:val="num" w:pos="2880"/>
        </w:tabs>
        <w:ind w:left="2880" w:hanging="360"/>
      </w:pPr>
      <w:rPr>
        <w:rFonts w:ascii="Symbol" w:hAnsi="Symbol" w:hint="default"/>
      </w:rPr>
    </w:lvl>
    <w:lvl w:ilvl="4" w:tplc="9E349722" w:tentative="1">
      <w:start w:val="1"/>
      <w:numFmt w:val="bullet"/>
      <w:lvlText w:val="o"/>
      <w:lvlJc w:val="left"/>
      <w:pPr>
        <w:tabs>
          <w:tab w:val="num" w:pos="3600"/>
        </w:tabs>
        <w:ind w:left="3600" w:hanging="360"/>
      </w:pPr>
      <w:rPr>
        <w:rFonts w:ascii="Courier New" w:hAnsi="Courier New" w:hint="default"/>
      </w:rPr>
    </w:lvl>
    <w:lvl w:ilvl="5" w:tplc="857C48FA" w:tentative="1">
      <w:start w:val="1"/>
      <w:numFmt w:val="bullet"/>
      <w:lvlText w:val=""/>
      <w:lvlJc w:val="left"/>
      <w:pPr>
        <w:tabs>
          <w:tab w:val="num" w:pos="4320"/>
        </w:tabs>
        <w:ind w:left="4320" w:hanging="360"/>
      </w:pPr>
      <w:rPr>
        <w:rFonts w:ascii="Wingdings" w:hAnsi="Wingdings" w:hint="default"/>
      </w:rPr>
    </w:lvl>
    <w:lvl w:ilvl="6" w:tplc="2B941824" w:tentative="1">
      <w:start w:val="1"/>
      <w:numFmt w:val="bullet"/>
      <w:lvlText w:val=""/>
      <w:lvlJc w:val="left"/>
      <w:pPr>
        <w:tabs>
          <w:tab w:val="num" w:pos="5040"/>
        </w:tabs>
        <w:ind w:left="5040" w:hanging="360"/>
      </w:pPr>
      <w:rPr>
        <w:rFonts w:ascii="Symbol" w:hAnsi="Symbol" w:hint="default"/>
      </w:rPr>
    </w:lvl>
    <w:lvl w:ilvl="7" w:tplc="97C6217E" w:tentative="1">
      <w:start w:val="1"/>
      <w:numFmt w:val="bullet"/>
      <w:lvlText w:val="o"/>
      <w:lvlJc w:val="left"/>
      <w:pPr>
        <w:tabs>
          <w:tab w:val="num" w:pos="5760"/>
        </w:tabs>
        <w:ind w:left="5760" w:hanging="360"/>
      </w:pPr>
      <w:rPr>
        <w:rFonts w:ascii="Courier New" w:hAnsi="Courier New" w:hint="default"/>
      </w:rPr>
    </w:lvl>
    <w:lvl w:ilvl="8" w:tplc="30CE9AD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BDE2ED8"/>
    <w:multiLevelType w:val="hybridMultilevel"/>
    <w:tmpl w:val="A33EFF72"/>
    <w:lvl w:ilvl="0" w:tplc="4860EDB6">
      <w:start w:val="1"/>
      <w:numFmt w:val="bullet"/>
      <w:lvlText w:val=""/>
      <w:lvlJc w:val="left"/>
      <w:pPr>
        <w:ind w:left="720" w:hanging="360"/>
      </w:pPr>
      <w:rPr>
        <w:rFonts w:ascii="Symbol" w:hAnsi="Symbol" w:hint="default"/>
      </w:rPr>
    </w:lvl>
    <w:lvl w:ilvl="1" w:tplc="FB58FFCC" w:tentative="1">
      <w:start w:val="1"/>
      <w:numFmt w:val="bullet"/>
      <w:lvlText w:val="o"/>
      <w:lvlJc w:val="left"/>
      <w:pPr>
        <w:ind w:left="1440" w:hanging="360"/>
      </w:pPr>
      <w:rPr>
        <w:rFonts w:ascii="Courier New" w:hAnsi="Courier New" w:cs="Courier New" w:hint="default"/>
      </w:rPr>
    </w:lvl>
    <w:lvl w:ilvl="2" w:tplc="CB3676B2" w:tentative="1">
      <w:start w:val="1"/>
      <w:numFmt w:val="bullet"/>
      <w:lvlText w:val=""/>
      <w:lvlJc w:val="left"/>
      <w:pPr>
        <w:ind w:left="2160" w:hanging="360"/>
      </w:pPr>
      <w:rPr>
        <w:rFonts w:ascii="Wingdings" w:hAnsi="Wingdings" w:hint="default"/>
      </w:rPr>
    </w:lvl>
    <w:lvl w:ilvl="3" w:tplc="2FE6F924" w:tentative="1">
      <w:start w:val="1"/>
      <w:numFmt w:val="bullet"/>
      <w:lvlText w:val=""/>
      <w:lvlJc w:val="left"/>
      <w:pPr>
        <w:ind w:left="2880" w:hanging="360"/>
      </w:pPr>
      <w:rPr>
        <w:rFonts w:ascii="Symbol" w:hAnsi="Symbol" w:hint="default"/>
      </w:rPr>
    </w:lvl>
    <w:lvl w:ilvl="4" w:tplc="7E2CC932" w:tentative="1">
      <w:start w:val="1"/>
      <w:numFmt w:val="bullet"/>
      <w:lvlText w:val="o"/>
      <w:lvlJc w:val="left"/>
      <w:pPr>
        <w:ind w:left="3600" w:hanging="360"/>
      </w:pPr>
      <w:rPr>
        <w:rFonts w:ascii="Courier New" w:hAnsi="Courier New" w:cs="Courier New" w:hint="default"/>
      </w:rPr>
    </w:lvl>
    <w:lvl w:ilvl="5" w:tplc="19981C46" w:tentative="1">
      <w:start w:val="1"/>
      <w:numFmt w:val="bullet"/>
      <w:lvlText w:val=""/>
      <w:lvlJc w:val="left"/>
      <w:pPr>
        <w:ind w:left="4320" w:hanging="360"/>
      </w:pPr>
      <w:rPr>
        <w:rFonts w:ascii="Wingdings" w:hAnsi="Wingdings" w:hint="default"/>
      </w:rPr>
    </w:lvl>
    <w:lvl w:ilvl="6" w:tplc="0540CC18" w:tentative="1">
      <w:start w:val="1"/>
      <w:numFmt w:val="bullet"/>
      <w:lvlText w:val=""/>
      <w:lvlJc w:val="left"/>
      <w:pPr>
        <w:ind w:left="5040" w:hanging="360"/>
      </w:pPr>
      <w:rPr>
        <w:rFonts w:ascii="Symbol" w:hAnsi="Symbol" w:hint="default"/>
      </w:rPr>
    </w:lvl>
    <w:lvl w:ilvl="7" w:tplc="2C4A90E6" w:tentative="1">
      <w:start w:val="1"/>
      <w:numFmt w:val="bullet"/>
      <w:lvlText w:val="o"/>
      <w:lvlJc w:val="left"/>
      <w:pPr>
        <w:ind w:left="5760" w:hanging="360"/>
      </w:pPr>
      <w:rPr>
        <w:rFonts w:ascii="Courier New" w:hAnsi="Courier New" w:cs="Courier New" w:hint="default"/>
      </w:rPr>
    </w:lvl>
    <w:lvl w:ilvl="8" w:tplc="66B00AB2" w:tentative="1">
      <w:start w:val="1"/>
      <w:numFmt w:val="bullet"/>
      <w:lvlText w:val=""/>
      <w:lvlJc w:val="left"/>
      <w:pPr>
        <w:ind w:left="6480" w:hanging="360"/>
      </w:pPr>
      <w:rPr>
        <w:rFonts w:ascii="Wingdings" w:hAnsi="Wingdings" w:hint="default"/>
      </w:rPr>
    </w:lvl>
  </w:abstractNum>
  <w:abstractNum w:abstractNumId="17" w15:restartNumberingAfterBreak="0">
    <w:nsid w:val="2D316C61"/>
    <w:multiLevelType w:val="hybridMultilevel"/>
    <w:tmpl w:val="4ECA0C9A"/>
    <w:lvl w:ilvl="0" w:tplc="C5027322">
      <w:start w:val="1"/>
      <w:numFmt w:val="bullet"/>
      <w:pStyle w:val="Indent2ListDash"/>
      <w:lvlText w:val="-"/>
      <w:lvlJc w:val="left"/>
      <w:pPr>
        <w:tabs>
          <w:tab w:val="num" w:pos="526"/>
        </w:tabs>
        <w:ind w:left="526" w:hanging="360"/>
      </w:pPr>
      <w:rPr>
        <w:rFonts w:hint="default"/>
      </w:rPr>
    </w:lvl>
    <w:lvl w:ilvl="1" w:tplc="6616FA1C" w:tentative="1">
      <w:start w:val="1"/>
      <w:numFmt w:val="bullet"/>
      <w:lvlText w:val="o"/>
      <w:lvlJc w:val="left"/>
      <w:pPr>
        <w:tabs>
          <w:tab w:val="num" w:pos="-194"/>
        </w:tabs>
        <w:ind w:left="-194" w:hanging="360"/>
      </w:pPr>
      <w:rPr>
        <w:rFonts w:ascii="Courier New" w:hAnsi="Courier New" w:hint="default"/>
      </w:rPr>
    </w:lvl>
    <w:lvl w:ilvl="2" w:tplc="C8981118" w:tentative="1">
      <w:start w:val="1"/>
      <w:numFmt w:val="bullet"/>
      <w:lvlText w:val=""/>
      <w:lvlJc w:val="left"/>
      <w:pPr>
        <w:tabs>
          <w:tab w:val="num" w:pos="526"/>
        </w:tabs>
        <w:ind w:left="526" w:hanging="360"/>
      </w:pPr>
      <w:rPr>
        <w:rFonts w:ascii="Wingdings" w:hAnsi="Wingdings" w:hint="default"/>
      </w:rPr>
    </w:lvl>
    <w:lvl w:ilvl="3" w:tplc="040235FC" w:tentative="1">
      <w:start w:val="1"/>
      <w:numFmt w:val="bullet"/>
      <w:lvlText w:val=""/>
      <w:lvlJc w:val="left"/>
      <w:pPr>
        <w:tabs>
          <w:tab w:val="num" w:pos="1246"/>
        </w:tabs>
        <w:ind w:left="1246" w:hanging="360"/>
      </w:pPr>
      <w:rPr>
        <w:rFonts w:ascii="Symbol" w:hAnsi="Symbol" w:hint="default"/>
      </w:rPr>
    </w:lvl>
    <w:lvl w:ilvl="4" w:tplc="5F025A1E" w:tentative="1">
      <w:start w:val="1"/>
      <w:numFmt w:val="bullet"/>
      <w:lvlText w:val="o"/>
      <w:lvlJc w:val="left"/>
      <w:pPr>
        <w:tabs>
          <w:tab w:val="num" w:pos="1966"/>
        </w:tabs>
        <w:ind w:left="1966" w:hanging="360"/>
      </w:pPr>
      <w:rPr>
        <w:rFonts w:ascii="Courier New" w:hAnsi="Courier New" w:hint="default"/>
      </w:rPr>
    </w:lvl>
    <w:lvl w:ilvl="5" w:tplc="ABFEAC20" w:tentative="1">
      <w:start w:val="1"/>
      <w:numFmt w:val="bullet"/>
      <w:lvlText w:val=""/>
      <w:lvlJc w:val="left"/>
      <w:pPr>
        <w:tabs>
          <w:tab w:val="num" w:pos="2686"/>
        </w:tabs>
        <w:ind w:left="2686" w:hanging="360"/>
      </w:pPr>
      <w:rPr>
        <w:rFonts w:ascii="Wingdings" w:hAnsi="Wingdings" w:hint="default"/>
      </w:rPr>
    </w:lvl>
    <w:lvl w:ilvl="6" w:tplc="F14CAED4" w:tentative="1">
      <w:start w:val="1"/>
      <w:numFmt w:val="bullet"/>
      <w:lvlText w:val=""/>
      <w:lvlJc w:val="left"/>
      <w:pPr>
        <w:tabs>
          <w:tab w:val="num" w:pos="3406"/>
        </w:tabs>
        <w:ind w:left="3406" w:hanging="360"/>
      </w:pPr>
      <w:rPr>
        <w:rFonts w:ascii="Symbol" w:hAnsi="Symbol" w:hint="default"/>
      </w:rPr>
    </w:lvl>
    <w:lvl w:ilvl="7" w:tplc="9CAC0C82" w:tentative="1">
      <w:start w:val="1"/>
      <w:numFmt w:val="bullet"/>
      <w:lvlText w:val="o"/>
      <w:lvlJc w:val="left"/>
      <w:pPr>
        <w:tabs>
          <w:tab w:val="num" w:pos="4126"/>
        </w:tabs>
        <w:ind w:left="4126" w:hanging="360"/>
      </w:pPr>
      <w:rPr>
        <w:rFonts w:ascii="Courier New" w:hAnsi="Courier New" w:hint="default"/>
      </w:rPr>
    </w:lvl>
    <w:lvl w:ilvl="8" w:tplc="3A66CA38" w:tentative="1">
      <w:start w:val="1"/>
      <w:numFmt w:val="bullet"/>
      <w:lvlText w:val=""/>
      <w:lvlJc w:val="left"/>
      <w:pPr>
        <w:tabs>
          <w:tab w:val="num" w:pos="4846"/>
        </w:tabs>
        <w:ind w:left="4846" w:hanging="360"/>
      </w:pPr>
      <w:rPr>
        <w:rFonts w:ascii="Wingdings" w:hAnsi="Wingdings" w:hint="default"/>
      </w:rPr>
    </w:lvl>
  </w:abstractNum>
  <w:abstractNum w:abstractNumId="18" w15:restartNumberingAfterBreak="0">
    <w:nsid w:val="32DA000B"/>
    <w:multiLevelType w:val="hybridMultilevel"/>
    <w:tmpl w:val="CDD4D2C8"/>
    <w:lvl w:ilvl="0" w:tplc="EFC27CB0">
      <w:start w:val="1"/>
      <w:numFmt w:val="bullet"/>
      <w:lvlText w:val=""/>
      <w:lvlJc w:val="left"/>
      <w:pPr>
        <w:ind w:left="1440" w:hanging="360"/>
      </w:pPr>
      <w:rPr>
        <w:rFonts w:ascii="Symbol" w:hAnsi="Symbol" w:hint="default"/>
      </w:rPr>
    </w:lvl>
    <w:lvl w:ilvl="1" w:tplc="F2FEA6E4" w:tentative="1">
      <w:start w:val="1"/>
      <w:numFmt w:val="bullet"/>
      <w:lvlText w:val="o"/>
      <w:lvlJc w:val="left"/>
      <w:pPr>
        <w:ind w:left="2160" w:hanging="360"/>
      </w:pPr>
      <w:rPr>
        <w:rFonts w:ascii="Courier New" w:hAnsi="Courier New" w:cs="Courier New" w:hint="default"/>
      </w:rPr>
    </w:lvl>
    <w:lvl w:ilvl="2" w:tplc="09B4B580" w:tentative="1">
      <w:start w:val="1"/>
      <w:numFmt w:val="bullet"/>
      <w:lvlText w:val=""/>
      <w:lvlJc w:val="left"/>
      <w:pPr>
        <w:ind w:left="2880" w:hanging="360"/>
      </w:pPr>
      <w:rPr>
        <w:rFonts w:ascii="Wingdings" w:hAnsi="Wingdings" w:hint="default"/>
      </w:rPr>
    </w:lvl>
    <w:lvl w:ilvl="3" w:tplc="8A28C74E" w:tentative="1">
      <w:start w:val="1"/>
      <w:numFmt w:val="bullet"/>
      <w:lvlText w:val=""/>
      <w:lvlJc w:val="left"/>
      <w:pPr>
        <w:ind w:left="3600" w:hanging="360"/>
      </w:pPr>
      <w:rPr>
        <w:rFonts w:ascii="Symbol" w:hAnsi="Symbol" w:hint="default"/>
      </w:rPr>
    </w:lvl>
    <w:lvl w:ilvl="4" w:tplc="81681316" w:tentative="1">
      <w:start w:val="1"/>
      <w:numFmt w:val="bullet"/>
      <w:lvlText w:val="o"/>
      <w:lvlJc w:val="left"/>
      <w:pPr>
        <w:ind w:left="4320" w:hanging="360"/>
      </w:pPr>
      <w:rPr>
        <w:rFonts w:ascii="Courier New" w:hAnsi="Courier New" w:cs="Courier New" w:hint="default"/>
      </w:rPr>
    </w:lvl>
    <w:lvl w:ilvl="5" w:tplc="B0DED970" w:tentative="1">
      <w:start w:val="1"/>
      <w:numFmt w:val="bullet"/>
      <w:lvlText w:val=""/>
      <w:lvlJc w:val="left"/>
      <w:pPr>
        <w:ind w:left="5040" w:hanging="360"/>
      </w:pPr>
      <w:rPr>
        <w:rFonts w:ascii="Wingdings" w:hAnsi="Wingdings" w:hint="default"/>
      </w:rPr>
    </w:lvl>
    <w:lvl w:ilvl="6" w:tplc="2C4E3670" w:tentative="1">
      <w:start w:val="1"/>
      <w:numFmt w:val="bullet"/>
      <w:lvlText w:val=""/>
      <w:lvlJc w:val="left"/>
      <w:pPr>
        <w:ind w:left="5760" w:hanging="360"/>
      </w:pPr>
      <w:rPr>
        <w:rFonts w:ascii="Symbol" w:hAnsi="Symbol" w:hint="default"/>
      </w:rPr>
    </w:lvl>
    <w:lvl w:ilvl="7" w:tplc="D238583A" w:tentative="1">
      <w:start w:val="1"/>
      <w:numFmt w:val="bullet"/>
      <w:lvlText w:val="o"/>
      <w:lvlJc w:val="left"/>
      <w:pPr>
        <w:ind w:left="6480" w:hanging="360"/>
      </w:pPr>
      <w:rPr>
        <w:rFonts w:ascii="Courier New" w:hAnsi="Courier New" w:cs="Courier New" w:hint="default"/>
      </w:rPr>
    </w:lvl>
    <w:lvl w:ilvl="8" w:tplc="09788306" w:tentative="1">
      <w:start w:val="1"/>
      <w:numFmt w:val="bullet"/>
      <w:lvlText w:val=""/>
      <w:lvlJc w:val="left"/>
      <w:pPr>
        <w:ind w:left="7200" w:hanging="360"/>
      </w:pPr>
      <w:rPr>
        <w:rFonts w:ascii="Wingdings" w:hAnsi="Wingdings" w:hint="default"/>
      </w:rPr>
    </w:lvl>
  </w:abstractNum>
  <w:abstractNum w:abstractNumId="19" w15:restartNumberingAfterBreak="0">
    <w:nsid w:val="346D74A7"/>
    <w:multiLevelType w:val="hybridMultilevel"/>
    <w:tmpl w:val="082867A0"/>
    <w:lvl w:ilvl="0" w:tplc="2DFA3198">
      <w:start w:val="1"/>
      <w:numFmt w:val="bullet"/>
      <w:lvlText w:val=""/>
      <w:lvlJc w:val="left"/>
      <w:pPr>
        <w:ind w:left="720" w:hanging="360"/>
      </w:pPr>
      <w:rPr>
        <w:rFonts w:ascii="Symbol" w:hAnsi="Symbol" w:hint="default"/>
      </w:rPr>
    </w:lvl>
    <w:lvl w:ilvl="1" w:tplc="0D1EAB16" w:tentative="1">
      <w:start w:val="1"/>
      <w:numFmt w:val="bullet"/>
      <w:lvlText w:val="o"/>
      <w:lvlJc w:val="left"/>
      <w:pPr>
        <w:ind w:left="1440" w:hanging="360"/>
      </w:pPr>
      <w:rPr>
        <w:rFonts w:ascii="Courier New" w:hAnsi="Courier New" w:cs="Courier New" w:hint="default"/>
      </w:rPr>
    </w:lvl>
    <w:lvl w:ilvl="2" w:tplc="1C1E30A0" w:tentative="1">
      <w:start w:val="1"/>
      <w:numFmt w:val="bullet"/>
      <w:lvlText w:val=""/>
      <w:lvlJc w:val="left"/>
      <w:pPr>
        <w:ind w:left="2160" w:hanging="360"/>
      </w:pPr>
      <w:rPr>
        <w:rFonts w:ascii="Wingdings" w:hAnsi="Wingdings" w:hint="default"/>
      </w:rPr>
    </w:lvl>
    <w:lvl w:ilvl="3" w:tplc="E8FA4BC4" w:tentative="1">
      <w:start w:val="1"/>
      <w:numFmt w:val="bullet"/>
      <w:lvlText w:val=""/>
      <w:lvlJc w:val="left"/>
      <w:pPr>
        <w:ind w:left="2880" w:hanging="360"/>
      </w:pPr>
      <w:rPr>
        <w:rFonts w:ascii="Symbol" w:hAnsi="Symbol" w:hint="default"/>
      </w:rPr>
    </w:lvl>
    <w:lvl w:ilvl="4" w:tplc="EC88AC0C" w:tentative="1">
      <w:start w:val="1"/>
      <w:numFmt w:val="bullet"/>
      <w:lvlText w:val="o"/>
      <w:lvlJc w:val="left"/>
      <w:pPr>
        <w:ind w:left="3600" w:hanging="360"/>
      </w:pPr>
      <w:rPr>
        <w:rFonts w:ascii="Courier New" w:hAnsi="Courier New" w:cs="Courier New" w:hint="default"/>
      </w:rPr>
    </w:lvl>
    <w:lvl w:ilvl="5" w:tplc="CFBE51B4" w:tentative="1">
      <w:start w:val="1"/>
      <w:numFmt w:val="bullet"/>
      <w:lvlText w:val=""/>
      <w:lvlJc w:val="left"/>
      <w:pPr>
        <w:ind w:left="4320" w:hanging="360"/>
      </w:pPr>
      <w:rPr>
        <w:rFonts w:ascii="Wingdings" w:hAnsi="Wingdings" w:hint="default"/>
      </w:rPr>
    </w:lvl>
    <w:lvl w:ilvl="6" w:tplc="B726D3E8" w:tentative="1">
      <w:start w:val="1"/>
      <w:numFmt w:val="bullet"/>
      <w:lvlText w:val=""/>
      <w:lvlJc w:val="left"/>
      <w:pPr>
        <w:ind w:left="5040" w:hanging="360"/>
      </w:pPr>
      <w:rPr>
        <w:rFonts w:ascii="Symbol" w:hAnsi="Symbol" w:hint="default"/>
      </w:rPr>
    </w:lvl>
    <w:lvl w:ilvl="7" w:tplc="FF563566" w:tentative="1">
      <w:start w:val="1"/>
      <w:numFmt w:val="bullet"/>
      <w:lvlText w:val="o"/>
      <w:lvlJc w:val="left"/>
      <w:pPr>
        <w:ind w:left="5760" w:hanging="360"/>
      </w:pPr>
      <w:rPr>
        <w:rFonts w:ascii="Courier New" w:hAnsi="Courier New" w:cs="Courier New" w:hint="default"/>
      </w:rPr>
    </w:lvl>
    <w:lvl w:ilvl="8" w:tplc="123E11DE" w:tentative="1">
      <w:start w:val="1"/>
      <w:numFmt w:val="bullet"/>
      <w:lvlText w:val=""/>
      <w:lvlJc w:val="left"/>
      <w:pPr>
        <w:ind w:left="6480" w:hanging="360"/>
      </w:pPr>
      <w:rPr>
        <w:rFonts w:ascii="Wingdings" w:hAnsi="Wingdings" w:hint="default"/>
      </w:rPr>
    </w:lvl>
  </w:abstractNum>
  <w:abstractNum w:abstractNumId="20" w15:restartNumberingAfterBreak="0">
    <w:nsid w:val="349565FC"/>
    <w:multiLevelType w:val="hybridMultilevel"/>
    <w:tmpl w:val="68AE5F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8362A93"/>
    <w:multiLevelType w:val="hybridMultilevel"/>
    <w:tmpl w:val="1136C2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A924596"/>
    <w:multiLevelType w:val="hybridMultilevel"/>
    <w:tmpl w:val="77324B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15:restartNumberingAfterBreak="0">
    <w:nsid w:val="3D174D8A"/>
    <w:multiLevelType w:val="hybridMultilevel"/>
    <w:tmpl w:val="D4B82042"/>
    <w:lvl w:ilvl="0" w:tplc="CA107A3E">
      <w:start w:val="1"/>
      <w:numFmt w:val="bullet"/>
      <w:pStyle w:val="oIndent2ListHollowBullet"/>
      <w:lvlText w:val="o"/>
      <w:lvlJc w:val="left"/>
      <w:pPr>
        <w:tabs>
          <w:tab w:val="num" w:pos="2520"/>
        </w:tabs>
        <w:ind w:left="2520" w:hanging="360"/>
      </w:pPr>
      <w:rPr>
        <w:rFonts w:ascii="Courier New" w:hAnsi="Courier New" w:cs="Courier New" w:hint="default"/>
      </w:rPr>
    </w:lvl>
    <w:lvl w:ilvl="1" w:tplc="05085F8E" w:tentative="1">
      <w:start w:val="1"/>
      <w:numFmt w:val="bullet"/>
      <w:lvlText w:val="o"/>
      <w:lvlJc w:val="left"/>
      <w:pPr>
        <w:tabs>
          <w:tab w:val="num" w:pos="3240"/>
        </w:tabs>
        <w:ind w:left="3240" w:hanging="360"/>
      </w:pPr>
      <w:rPr>
        <w:rFonts w:ascii="Courier New" w:hAnsi="Courier New" w:cs="Courier New" w:hint="default"/>
      </w:rPr>
    </w:lvl>
    <w:lvl w:ilvl="2" w:tplc="3BDE084A" w:tentative="1">
      <w:start w:val="1"/>
      <w:numFmt w:val="bullet"/>
      <w:lvlText w:val=""/>
      <w:lvlJc w:val="left"/>
      <w:pPr>
        <w:tabs>
          <w:tab w:val="num" w:pos="3960"/>
        </w:tabs>
        <w:ind w:left="3960" w:hanging="360"/>
      </w:pPr>
      <w:rPr>
        <w:rFonts w:ascii="Wingdings" w:hAnsi="Wingdings" w:hint="default"/>
      </w:rPr>
    </w:lvl>
    <w:lvl w:ilvl="3" w:tplc="59847970" w:tentative="1">
      <w:start w:val="1"/>
      <w:numFmt w:val="bullet"/>
      <w:lvlText w:val=""/>
      <w:lvlJc w:val="left"/>
      <w:pPr>
        <w:tabs>
          <w:tab w:val="num" w:pos="4680"/>
        </w:tabs>
        <w:ind w:left="4680" w:hanging="360"/>
      </w:pPr>
      <w:rPr>
        <w:rFonts w:ascii="Symbol" w:hAnsi="Symbol" w:hint="default"/>
      </w:rPr>
    </w:lvl>
    <w:lvl w:ilvl="4" w:tplc="2CF6537E" w:tentative="1">
      <w:start w:val="1"/>
      <w:numFmt w:val="bullet"/>
      <w:lvlText w:val="o"/>
      <w:lvlJc w:val="left"/>
      <w:pPr>
        <w:tabs>
          <w:tab w:val="num" w:pos="5400"/>
        </w:tabs>
        <w:ind w:left="5400" w:hanging="360"/>
      </w:pPr>
      <w:rPr>
        <w:rFonts w:ascii="Courier New" w:hAnsi="Courier New" w:cs="Courier New" w:hint="default"/>
      </w:rPr>
    </w:lvl>
    <w:lvl w:ilvl="5" w:tplc="78527448" w:tentative="1">
      <w:start w:val="1"/>
      <w:numFmt w:val="bullet"/>
      <w:lvlText w:val=""/>
      <w:lvlJc w:val="left"/>
      <w:pPr>
        <w:tabs>
          <w:tab w:val="num" w:pos="6120"/>
        </w:tabs>
        <w:ind w:left="6120" w:hanging="360"/>
      </w:pPr>
      <w:rPr>
        <w:rFonts w:ascii="Wingdings" w:hAnsi="Wingdings" w:hint="default"/>
      </w:rPr>
    </w:lvl>
    <w:lvl w:ilvl="6" w:tplc="4DC03C7E" w:tentative="1">
      <w:start w:val="1"/>
      <w:numFmt w:val="bullet"/>
      <w:lvlText w:val=""/>
      <w:lvlJc w:val="left"/>
      <w:pPr>
        <w:tabs>
          <w:tab w:val="num" w:pos="6840"/>
        </w:tabs>
        <w:ind w:left="6840" w:hanging="360"/>
      </w:pPr>
      <w:rPr>
        <w:rFonts w:ascii="Symbol" w:hAnsi="Symbol" w:hint="default"/>
      </w:rPr>
    </w:lvl>
    <w:lvl w:ilvl="7" w:tplc="F64A19F4" w:tentative="1">
      <w:start w:val="1"/>
      <w:numFmt w:val="bullet"/>
      <w:lvlText w:val="o"/>
      <w:lvlJc w:val="left"/>
      <w:pPr>
        <w:tabs>
          <w:tab w:val="num" w:pos="7560"/>
        </w:tabs>
        <w:ind w:left="7560" w:hanging="360"/>
      </w:pPr>
      <w:rPr>
        <w:rFonts w:ascii="Courier New" w:hAnsi="Courier New" w:cs="Courier New" w:hint="default"/>
      </w:rPr>
    </w:lvl>
    <w:lvl w:ilvl="8" w:tplc="111A8214" w:tentative="1">
      <w:start w:val="1"/>
      <w:numFmt w:val="bullet"/>
      <w:lvlText w:val=""/>
      <w:lvlJc w:val="left"/>
      <w:pPr>
        <w:tabs>
          <w:tab w:val="num" w:pos="8280"/>
        </w:tabs>
        <w:ind w:left="8280" w:hanging="360"/>
      </w:pPr>
      <w:rPr>
        <w:rFonts w:ascii="Wingdings" w:hAnsi="Wingdings" w:hint="default"/>
      </w:rPr>
    </w:lvl>
  </w:abstractNum>
  <w:abstractNum w:abstractNumId="24" w15:restartNumberingAfterBreak="0">
    <w:nsid w:val="47640FFC"/>
    <w:multiLevelType w:val="multilevel"/>
    <w:tmpl w:val="ED402E40"/>
    <w:lvl w:ilvl="0">
      <w:start w:val="2"/>
      <w:numFmt w:val="decimal"/>
      <w:pStyle w:val="HeadingLevel1"/>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5" w15:restartNumberingAfterBreak="0">
    <w:nsid w:val="49B67C90"/>
    <w:multiLevelType w:val="hybridMultilevel"/>
    <w:tmpl w:val="C3AC46B6"/>
    <w:lvl w:ilvl="0" w:tplc="EC6ECA44">
      <w:start w:val="1"/>
      <w:numFmt w:val="bullet"/>
      <w:lvlText w:val=""/>
      <w:lvlJc w:val="left"/>
      <w:pPr>
        <w:ind w:left="1440" w:hanging="360"/>
      </w:pPr>
      <w:rPr>
        <w:rFonts w:ascii="Symbol" w:hAnsi="Symbol" w:hint="default"/>
      </w:rPr>
    </w:lvl>
    <w:lvl w:ilvl="1" w:tplc="31CCAC92" w:tentative="1">
      <w:start w:val="1"/>
      <w:numFmt w:val="bullet"/>
      <w:lvlText w:val="o"/>
      <w:lvlJc w:val="left"/>
      <w:pPr>
        <w:ind w:left="2160" w:hanging="360"/>
      </w:pPr>
      <w:rPr>
        <w:rFonts w:ascii="Courier New" w:hAnsi="Courier New" w:cs="Courier New" w:hint="default"/>
      </w:rPr>
    </w:lvl>
    <w:lvl w:ilvl="2" w:tplc="EE246E5E" w:tentative="1">
      <w:start w:val="1"/>
      <w:numFmt w:val="bullet"/>
      <w:lvlText w:val=""/>
      <w:lvlJc w:val="left"/>
      <w:pPr>
        <w:ind w:left="2880" w:hanging="360"/>
      </w:pPr>
      <w:rPr>
        <w:rFonts w:ascii="Wingdings" w:hAnsi="Wingdings" w:hint="default"/>
      </w:rPr>
    </w:lvl>
    <w:lvl w:ilvl="3" w:tplc="720CB87C" w:tentative="1">
      <w:start w:val="1"/>
      <w:numFmt w:val="bullet"/>
      <w:lvlText w:val=""/>
      <w:lvlJc w:val="left"/>
      <w:pPr>
        <w:ind w:left="3600" w:hanging="360"/>
      </w:pPr>
      <w:rPr>
        <w:rFonts w:ascii="Symbol" w:hAnsi="Symbol" w:hint="default"/>
      </w:rPr>
    </w:lvl>
    <w:lvl w:ilvl="4" w:tplc="04102E64" w:tentative="1">
      <w:start w:val="1"/>
      <w:numFmt w:val="bullet"/>
      <w:lvlText w:val="o"/>
      <w:lvlJc w:val="left"/>
      <w:pPr>
        <w:ind w:left="4320" w:hanging="360"/>
      </w:pPr>
      <w:rPr>
        <w:rFonts w:ascii="Courier New" w:hAnsi="Courier New" w:cs="Courier New" w:hint="default"/>
      </w:rPr>
    </w:lvl>
    <w:lvl w:ilvl="5" w:tplc="1E8AFD14" w:tentative="1">
      <w:start w:val="1"/>
      <w:numFmt w:val="bullet"/>
      <w:lvlText w:val=""/>
      <w:lvlJc w:val="left"/>
      <w:pPr>
        <w:ind w:left="5040" w:hanging="360"/>
      </w:pPr>
      <w:rPr>
        <w:rFonts w:ascii="Wingdings" w:hAnsi="Wingdings" w:hint="default"/>
      </w:rPr>
    </w:lvl>
    <w:lvl w:ilvl="6" w:tplc="A9A004AA" w:tentative="1">
      <w:start w:val="1"/>
      <w:numFmt w:val="bullet"/>
      <w:lvlText w:val=""/>
      <w:lvlJc w:val="left"/>
      <w:pPr>
        <w:ind w:left="5760" w:hanging="360"/>
      </w:pPr>
      <w:rPr>
        <w:rFonts w:ascii="Symbol" w:hAnsi="Symbol" w:hint="default"/>
      </w:rPr>
    </w:lvl>
    <w:lvl w:ilvl="7" w:tplc="53008004" w:tentative="1">
      <w:start w:val="1"/>
      <w:numFmt w:val="bullet"/>
      <w:lvlText w:val="o"/>
      <w:lvlJc w:val="left"/>
      <w:pPr>
        <w:ind w:left="6480" w:hanging="360"/>
      </w:pPr>
      <w:rPr>
        <w:rFonts w:ascii="Courier New" w:hAnsi="Courier New" w:cs="Courier New" w:hint="default"/>
      </w:rPr>
    </w:lvl>
    <w:lvl w:ilvl="8" w:tplc="B3068290" w:tentative="1">
      <w:start w:val="1"/>
      <w:numFmt w:val="bullet"/>
      <w:lvlText w:val=""/>
      <w:lvlJc w:val="left"/>
      <w:pPr>
        <w:ind w:left="7200" w:hanging="360"/>
      </w:pPr>
      <w:rPr>
        <w:rFonts w:ascii="Wingdings" w:hAnsi="Wingdings" w:hint="default"/>
      </w:rPr>
    </w:lvl>
  </w:abstractNum>
  <w:abstractNum w:abstractNumId="26" w15:restartNumberingAfterBreak="0">
    <w:nsid w:val="52251616"/>
    <w:multiLevelType w:val="hybridMultilevel"/>
    <w:tmpl w:val="EA7422DA"/>
    <w:lvl w:ilvl="0" w:tplc="A42241FA">
      <w:start w:val="1"/>
      <w:numFmt w:val="none"/>
      <w:pStyle w:val="30Requirements"/>
      <w:lvlText w:val="3.0    Requirements"/>
      <w:lvlJc w:val="left"/>
      <w:pPr>
        <w:tabs>
          <w:tab w:val="num" w:pos="2160"/>
        </w:tabs>
        <w:ind w:left="360" w:hanging="360"/>
      </w:pPr>
      <w:rPr>
        <w:rFonts w:ascii="Times New Roman" w:hAnsi="Times New Roman" w:hint="default"/>
        <w:b/>
        <w:i w:val="0"/>
        <w:color w:val="auto"/>
        <w:sz w:val="24"/>
        <w:u w:val="none"/>
      </w:rPr>
    </w:lvl>
    <w:lvl w:ilvl="1" w:tplc="9E6655C0" w:tentative="1">
      <w:start w:val="1"/>
      <w:numFmt w:val="lowerLetter"/>
      <w:lvlText w:val="%2."/>
      <w:lvlJc w:val="left"/>
      <w:pPr>
        <w:tabs>
          <w:tab w:val="num" w:pos="1440"/>
        </w:tabs>
        <w:ind w:left="1440" w:hanging="360"/>
      </w:pPr>
    </w:lvl>
    <w:lvl w:ilvl="2" w:tplc="2AEADA98" w:tentative="1">
      <w:start w:val="1"/>
      <w:numFmt w:val="lowerRoman"/>
      <w:lvlText w:val="%3."/>
      <w:lvlJc w:val="right"/>
      <w:pPr>
        <w:tabs>
          <w:tab w:val="num" w:pos="2160"/>
        </w:tabs>
        <w:ind w:left="2160" w:hanging="180"/>
      </w:pPr>
    </w:lvl>
    <w:lvl w:ilvl="3" w:tplc="A3207BF8" w:tentative="1">
      <w:start w:val="1"/>
      <w:numFmt w:val="decimal"/>
      <w:lvlText w:val="%4."/>
      <w:lvlJc w:val="left"/>
      <w:pPr>
        <w:tabs>
          <w:tab w:val="num" w:pos="2880"/>
        </w:tabs>
        <w:ind w:left="2880" w:hanging="360"/>
      </w:pPr>
    </w:lvl>
    <w:lvl w:ilvl="4" w:tplc="72B4F80C" w:tentative="1">
      <w:start w:val="1"/>
      <w:numFmt w:val="lowerLetter"/>
      <w:lvlText w:val="%5."/>
      <w:lvlJc w:val="left"/>
      <w:pPr>
        <w:tabs>
          <w:tab w:val="num" w:pos="3600"/>
        </w:tabs>
        <w:ind w:left="3600" w:hanging="360"/>
      </w:pPr>
    </w:lvl>
    <w:lvl w:ilvl="5" w:tplc="95D81E5C" w:tentative="1">
      <w:start w:val="1"/>
      <w:numFmt w:val="lowerRoman"/>
      <w:lvlText w:val="%6."/>
      <w:lvlJc w:val="right"/>
      <w:pPr>
        <w:tabs>
          <w:tab w:val="num" w:pos="4320"/>
        </w:tabs>
        <w:ind w:left="4320" w:hanging="180"/>
      </w:pPr>
    </w:lvl>
    <w:lvl w:ilvl="6" w:tplc="0AD88322" w:tentative="1">
      <w:start w:val="1"/>
      <w:numFmt w:val="decimal"/>
      <w:lvlText w:val="%7."/>
      <w:lvlJc w:val="left"/>
      <w:pPr>
        <w:tabs>
          <w:tab w:val="num" w:pos="5040"/>
        </w:tabs>
        <w:ind w:left="5040" w:hanging="360"/>
      </w:pPr>
    </w:lvl>
    <w:lvl w:ilvl="7" w:tplc="539AC7CC" w:tentative="1">
      <w:start w:val="1"/>
      <w:numFmt w:val="lowerLetter"/>
      <w:lvlText w:val="%8."/>
      <w:lvlJc w:val="left"/>
      <w:pPr>
        <w:tabs>
          <w:tab w:val="num" w:pos="5760"/>
        </w:tabs>
        <w:ind w:left="5760" w:hanging="360"/>
      </w:pPr>
    </w:lvl>
    <w:lvl w:ilvl="8" w:tplc="71728204" w:tentative="1">
      <w:start w:val="1"/>
      <w:numFmt w:val="lowerRoman"/>
      <w:lvlText w:val="%9."/>
      <w:lvlJc w:val="right"/>
      <w:pPr>
        <w:tabs>
          <w:tab w:val="num" w:pos="6480"/>
        </w:tabs>
        <w:ind w:left="6480" w:hanging="180"/>
      </w:pPr>
    </w:lvl>
  </w:abstractNum>
  <w:abstractNum w:abstractNumId="27" w15:restartNumberingAfterBreak="0">
    <w:nsid w:val="528A41C0"/>
    <w:multiLevelType w:val="hybridMultilevel"/>
    <w:tmpl w:val="5058CBB4"/>
    <w:lvl w:ilvl="0" w:tplc="3AF42908">
      <w:start w:val="1"/>
      <w:numFmt w:val="none"/>
      <w:pStyle w:val="Attachments"/>
      <w:lvlText w:val="Attachment"/>
      <w:lvlJc w:val="left"/>
      <w:pPr>
        <w:tabs>
          <w:tab w:val="num" w:pos="1440"/>
        </w:tabs>
        <w:ind w:left="0" w:firstLine="0"/>
      </w:pPr>
      <w:rPr>
        <w:rFonts w:ascii="Times New Roman" w:hAnsi="Times New Roman" w:hint="default"/>
        <w:b/>
        <w:i w:val="0"/>
        <w:sz w:val="24"/>
      </w:rPr>
    </w:lvl>
    <w:lvl w:ilvl="1" w:tplc="7CA42328" w:tentative="1">
      <w:start w:val="1"/>
      <w:numFmt w:val="lowerLetter"/>
      <w:lvlText w:val="%2."/>
      <w:lvlJc w:val="left"/>
      <w:pPr>
        <w:tabs>
          <w:tab w:val="num" w:pos="1440"/>
        </w:tabs>
        <w:ind w:left="1440" w:hanging="360"/>
      </w:pPr>
    </w:lvl>
    <w:lvl w:ilvl="2" w:tplc="1436A53C" w:tentative="1">
      <w:start w:val="1"/>
      <w:numFmt w:val="lowerRoman"/>
      <w:lvlText w:val="%3."/>
      <w:lvlJc w:val="right"/>
      <w:pPr>
        <w:tabs>
          <w:tab w:val="num" w:pos="2160"/>
        </w:tabs>
        <w:ind w:left="2160" w:hanging="180"/>
      </w:pPr>
    </w:lvl>
    <w:lvl w:ilvl="3" w:tplc="833047D6" w:tentative="1">
      <w:start w:val="1"/>
      <w:numFmt w:val="decimal"/>
      <w:lvlText w:val="%4."/>
      <w:lvlJc w:val="left"/>
      <w:pPr>
        <w:tabs>
          <w:tab w:val="num" w:pos="2880"/>
        </w:tabs>
        <w:ind w:left="2880" w:hanging="360"/>
      </w:pPr>
    </w:lvl>
    <w:lvl w:ilvl="4" w:tplc="3D266710" w:tentative="1">
      <w:start w:val="1"/>
      <w:numFmt w:val="lowerLetter"/>
      <w:lvlText w:val="%5."/>
      <w:lvlJc w:val="left"/>
      <w:pPr>
        <w:tabs>
          <w:tab w:val="num" w:pos="3600"/>
        </w:tabs>
        <w:ind w:left="3600" w:hanging="360"/>
      </w:pPr>
    </w:lvl>
    <w:lvl w:ilvl="5" w:tplc="43241722" w:tentative="1">
      <w:start w:val="1"/>
      <w:numFmt w:val="lowerRoman"/>
      <w:lvlText w:val="%6."/>
      <w:lvlJc w:val="right"/>
      <w:pPr>
        <w:tabs>
          <w:tab w:val="num" w:pos="4320"/>
        </w:tabs>
        <w:ind w:left="4320" w:hanging="180"/>
      </w:pPr>
    </w:lvl>
    <w:lvl w:ilvl="6" w:tplc="B97443C4" w:tentative="1">
      <w:start w:val="1"/>
      <w:numFmt w:val="decimal"/>
      <w:lvlText w:val="%7."/>
      <w:lvlJc w:val="left"/>
      <w:pPr>
        <w:tabs>
          <w:tab w:val="num" w:pos="5040"/>
        </w:tabs>
        <w:ind w:left="5040" w:hanging="360"/>
      </w:pPr>
    </w:lvl>
    <w:lvl w:ilvl="7" w:tplc="37BA5134" w:tentative="1">
      <w:start w:val="1"/>
      <w:numFmt w:val="lowerLetter"/>
      <w:lvlText w:val="%8."/>
      <w:lvlJc w:val="left"/>
      <w:pPr>
        <w:tabs>
          <w:tab w:val="num" w:pos="5760"/>
        </w:tabs>
        <w:ind w:left="5760" w:hanging="360"/>
      </w:pPr>
    </w:lvl>
    <w:lvl w:ilvl="8" w:tplc="BCCEA392" w:tentative="1">
      <w:start w:val="1"/>
      <w:numFmt w:val="lowerRoman"/>
      <w:lvlText w:val="%9."/>
      <w:lvlJc w:val="right"/>
      <w:pPr>
        <w:tabs>
          <w:tab w:val="num" w:pos="6480"/>
        </w:tabs>
        <w:ind w:left="6480" w:hanging="180"/>
      </w:pPr>
    </w:lvl>
  </w:abstractNum>
  <w:abstractNum w:abstractNumId="28" w15:restartNumberingAfterBreak="0">
    <w:nsid w:val="58EE7807"/>
    <w:multiLevelType w:val="hybridMultilevel"/>
    <w:tmpl w:val="E1C02AD4"/>
    <w:lvl w:ilvl="0" w:tplc="D174D452">
      <w:start w:val="1"/>
      <w:numFmt w:val="none"/>
      <w:pStyle w:val="20Definitions"/>
      <w:lvlText w:val="2.0    Definitions"/>
      <w:lvlJc w:val="left"/>
      <w:pPr>
        <w:tabs>
          <w:tab w:val="num" w:pos="1800"/>
        </w:tabs>
        <w:ind w:left="360" w:hanging="360"/>
      </w:pPr>
      <w:rPr>
        <w:rFonts w:ascii="Times New Roman" w:hAnsi="Times New Roman" w:hint="default"/>
        <w:b/>
        <w:i w:val="0"/>
        <w:color w:val="auto"/>
        <w:sz w:val="24"/>
        <w:u w:val="none"/>
      </w:rPr>
    </w:lvl>
    <w:lvl w:ilvl="1" w:tplc="D64CB668" w:tentative="1">
      <w:start w:val="1"/>
      <w:numFmt w:val="lowerLetter"/>
      <w:lvlText w:val="%2."/>
      <w:lvlJc w:val="left"/>
      <w:pPr>
        <w:tabs>
          <w:tab w:val="num" w:pos="1440"/>
        </w:tabs>
        <w:ind w:left="1440" w:hanging="360"/>
      </w:pPr>
    </w:lvl>
    <w:lvl w:ilvl="2" w:tplc="4E4E5498" w:tentative="1">
      <w:start w:val="1"/>
      <w:numFmt w:val="lowerRoman"/>
      <w:lvlText w:val="%3."/>
      <w:lvlJc w:val="right"/>
      <w:pPr>
        <w:tabs>
          <w:tab w:val="num" w:pos="2160"/>
        </w:tabs>
        <w:ind w:left="2160" w:hanging="180"/>
      </w:pPr>
    </w:lvl>
    <w:lvl w:ilvl="3" w:tplc="9E2205F0" w:tentative="1">
      <w:start w:val="1"/>
      <w:numFmt w:val="decimal"/>
      <w:lvlText w:val="%4."/>
      <w:lvlJc w:val="left"/>
      <w:pPr>
        <w:tabs>
          <w:tab w:val="num" w:pos="2880"/>
        </w:tabs>
        <w:ind w:left="2880" w:hanging="360"/>
      </w:pPr>
    </w:lvl>
    <w:lvl w:ilvl="4" w:tplc="16006014" w:tentative="1">
      <w:start w:val="1"/>
      <w:numFmt w:val="lowerLetter"/>
      <w:lvlText w:val="%5."/>
      <w:lvlJc w:val="left"/>
      <w:pPr>
        <w:tabs>
          <w:tab w:val="num" w:pos="3600"/>
        </w:tabs>
        <w:ind w:left="3600" w:hanging="360"/>
      </w:pPr>
    </w:lvl>
    <w:lvl w:ilvl="5" w:tplc="6060B37C" w:tentative="1">
      <w:start w:val="1"/>
      <w:numFmt w:val="lowerRoman"/>
      <w:lvlText w:val="%6."/>
      <w:lvlJc w:val="right"/>
      <w:pPr>
        <w:tabs>
          <w:tab w:val="num" w:pos="4320"/>
        </w:tabs>
        <w:ind w:left="4320" w:hanging="180"/>
      </w:pPr>
    </w:lvl>
    <w:lvl w:ilvl="6" w:tplc="0E16BC62" w:tentative="1">
      <w:start w:val="1"/>
      <w:numFmt w:val="decimal"/>
      <w:lvlText w:val="%7."/>
      <w:lvlJc w:val="left"/>
      <w:pPr>
        <w:tabs>
          <w:tab w:val="num" w:pos="5040"/>
        </w:tabs>
        <w:ind w:left="5040" w:hanging="360"/>
      </w:pPr>
    </w:lvl>
    <w:lvl w:ilvl="7" w:tplc="802E0BE8" w:tentative="1">
      <w:start w:val="1"/>
      <w:numFmt w:val="lowerLetter"/>
      <w:lvlText w:val="%8."/>
      <w:lvlJc w:val="left"/>
      <w:pPr>
        <w:tabs>
          <w:tab w:val="num" w:pos="5760"/>
        </w:tabs>
        <w:ind w:left="5760" w:hanging="360"/>
      </w:pPr>
    </w:lvl>
    <w:lvl w:ilvl="8" w:tplc="1B947C8A" w:tentative="1">
      <w:start w:val="1"/>
      <w:numFmt w:val="lowerRoman"/>
      <w:lvlText w:val="%9."/>
      <w:lvlJc w:val="right"/>
      <w:pPr>
        <w:tabs>
          <w:tab w:val="num" w:pos="6480"/>
        </w:tabs>
        <w:ind w:left="6480" w:hanging="180"/>
      </w:pPr>
    </w:lvl>
  </w:abstractNum>
  <w:abstractNum w:abstractNumId="29" w15:restartNumberingAfterBreak="0">
    <w:nsid w:val="598C16AE"/>
    <w:multiLevelType w:val="hybridMultilevel"/>
    <w:tmpl w:val="8E283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5003D8"/>
    <w:multiLevelType w:val="multilevel"/>
    <w:tmpl w:val="1CC8717A"/>
    <w:lvl w:ilvl="0">
      <w:start w:val="1"/>
      <w:numFmt w:val="none"/>
      <w:pStyle w:val="40DocumentRequirements"/>
      <w:lvlText w:val="4.0    Document Information"/>
      <w:lvlJc w:val="left"/>
      <w:pPr>
        <w:tabs>
          <w:tab w:val="num" w:pos="3240"/>
        </w:tabs>
        <w:ind w:left="360" w:hanging="360"/>
      </w:pPr>
      <w:rPr>
        <w:rFonts w:ascii="Times New Roman" w:hAnsi="Times New Roman" w:hint="default"/>
        <w:b/>
        <w:i w:val="0"/>
        <w:color w:val="auto"/>
        <w:sz w:val="24"/>
        <w:u w:val="none"/>
      </w:rPr>
    </w:lvl>
    <w:lvl w:ilvl="1">
      <w:start w:val="1"/>
      <w:numFmt w:val="decimal"/>
      <w:lvlText w:val="%1.%2."/>
      <w:lvlJc w:val="left"/>
      <w:pPr>
        <w:tabs>
          <w:tab w:val="num" w:pos="2772"/>
        </w:tabs>
        <w:ind w:left="2772" w:hanging="432"/>
      </w:pPr>
      <w:rPr>
        <w:rFonts w:hint="default"/>
      </w:rPr>
    </w:lvl>
    <w:lvl w:ilvl="2">
      <w:start w:val="1"/>
      <w:numFmt w:val="decimal"/>
      <w:lvlText w:val="%1.%2.%3."/>
      <w:lvlJc w:val="left"/>
      <w:pPr>
        <w:tabs>
          <w:tab w:val="num" w:pos="3204"/>
        </w:tabs>
        <w:ind w:left="3204" w:hanging="504"/>
      </w:pPr>
      <w:rPr>
        <w:rFonts w:hint="default"/>
      </w:rPr>
    </w:lvl>
    <w:lvl w:ilvl="3">
      <w:start w:val="1"/>
      <w:numFmt w:val="decimal"/>
      <w:lvlText w:val="%1.%2.%3.%4."/>
      <w:lvlJc w:val="left"/>
      <w:pPr>
        <w:tabs>
          <w:tab w:val="num" w:pos="3780"/>
        </w:tabs>
        <w:ind w:left="3708" w:hanging="648"/>
      </w:pPr>
      <w:rPr>
        <w:rFonts w:hint="default"/>
      </w:rPr>
    </w:lvl>
    <w:lvl w:ilvl="4">
      <w:start w:val="1"/>
      <w:numFmt w:val="decimal"/>
      <w:lvlText w:val="%1.%2.%3.%4.%5."/>
      <w:lvlJc w:val="left"/>
      <w:pPr>
        <w:tabs>
          <w:tab w:val="num" w:pos="4500"/>
        </w:tabs>
        <w:ind w:left="4212" w:hanging="792"/>
      </w:pPr>
      <w:rPr>
        <w:rFonts w:hint="default"/>
      </w:rPr>
    </w:lvl>
    <w:lvl w:ilvl="5">
      <w:start w:val="1"/>
      <w:numFmt w:val="decimal"/>
      <w:lvlText w:val="%1.%2.%3.%4.%5.%6."/>
      <w:lvlJc w:val="left"/>
      <w:pPr>
        <w:tabs>
          <w:tab w:val="num" w:pos="4860"/>
        </w:tabs>
        <w:ind w:left="4716" w:hanging="936"/>
      </w:pPr>
      <w:rPr>
        <w:rFonts w:hint="default"/>
      </w:rPr>
    </w:lvl>
    <w:lvl w:ilvl="6">
      <w:start w:val="1"/>
      <w:numFmt w:val="decimal"/>
      <w:lvlText w:val="%1.%2.%3.%4.%5.%6.%7."/>
      <w:lvlJc w:val="left"/>
      <w:pPr>
        <w:tabs>
          <w:tab w:val="num" w:pos="5580"/>
        </w:tabs>
        <w:ind w:left="5220" w:hanging="1080"/>
      </w:pPr>
      <w:rPr>
        <w:rFonts w:hint="default"/>
      </w:rPr>
    </w:lvl>
    <w:lvl w:ilvl="7">
      <w:start w:val="1"/>
      <w:numFmt w:val="decimal"/>
      <w:lvlText w:val="%1.%2.%3.%4.%5.%6.%7.%8."/>
      <w:lvlJc w:val="left"/>
      <w:pPr>
        <w:tabs>
          <w:tab w:val="num" w:pos="5940"/>
        </w:tabs>
        <w:ind w:left="5724" w:hanging="1224"/>
      </w:pPr>
      <w:rPr>
        <w:rFonts w:hint="default"/>
      </w:rPr>
    </w:lvl>
    <w:lvl w:ilvl="8">
      <w:start w:val="1"/>
      <w:numFmt w:val="decimal"/>
      <w:lvlText w:val="%1.%2.%3.%4.%5.%6.%7.%8.%9."/>
      <w:lvlJc w:val="left"/>
      <w:pPr>
        <w:tabs>
          <w:tab w:val="num" w:pos="6660"/>
        </w:tabs>
        <w:ind w:left="6300" w:hanging="1440"/>
      </w:pPr>
      <w:rPr>
        <w:rFonts w:hint="default"/>
      </w:rPr>
    </w:lvl>
  </w:abstractNum>
  <w:abstractNum w:abstractNumId="31" w15:restartNumberingAfterBreak="0">
    <w:nsid w:val="5FCE3B96"/>
    <w:multiLevelType w:val="hybridMultilevel"/>
    <w:tmpl w:val="1B6A1F4A"/>
    <w:lvl w:ilvl="0" w:tplc="E0A251D8">
      <w:start w:val="1"/>
      <w:numFmt w:val="none"/>
      <w:pStyle w:val="10Overview"/>
      <w:lvlText w:val="1.0     Overview"/>
      <w:lvlJc w:val="left"/>
      <w:pPr>
        <w:tabs>
          <w:tab w:val="num" w:pos="1800"/>
        </w:tabs>
        <w:ind w:left="360" w:hanging="360"/>
      </w:pPr>
      <w:rPr>
        <w:rFonts w:ascii="Times New Roman" w:hAnsi="Times New Roman" w:hint="default"/>
        <w:b/>
        <w:i w:val="0"/>
        <w:color w:val="auto"/>
        <w:sz w:val="24"/>
        <w:u w:val="none"/>
      </w:rPr>
    </w:lvl>
    <w:lvl w:ilvl="1" w:tplc="5A1EAC64" w:tentative="1">
      <w:start w:val="1"/>
      <w:numFmt w:val="lowerLetter"/>
      <w:lvlText w:val="%2."/>
      <w:lvlJc w:val="left"/>
      <w:pPr>
        <w:tabs>
          <w:tab w:val="num" w:pos="1440"/>
        </w:tabs>
        <w:ind w:left="1440" w:hanging="360"/>
      </w:pPr>
    </w:lvl>
    <w:lvl w:ilvl="2" w:tplc="046C00B0" w:tentative="1">
      <w:start w:val="1"/>
      <w:numFmt w:val="lowerRoman"/>
      <w:lvlText w:val="%3."/>
      <w:lvlJc w:val="right"/>
      <w:pPr>
        <w:tabs>
          <w:tab w:val="num" w:pos="2160"/>
        </w:tabs>
        <w:ind w:left="2160" w:hanging="180"/>
      </w:pPr>
    </w:lvl>
    <w:lvl w:ilvl="3" w:tplc="DEB2D6A0" w:tentative="1">
      <w:start w:val="1"/>
      <w:numFmt w:val="decimal"/>
      <w:lvlText w:val="%4."/>
      <w:lvlJc w:val="left"/>
      <w:pPr>
        <w:tabs>
          <w:tab w:val="num" w:pos="2880"/>
        </w:tabs>
        <w:ind w:left="2880" w:hanging="360"/>
      </w:pPr>
    </w:lvl>
    <w:lvl w:ilvl="4" w:tplc="49E2B1A8" w:tentative="1">
      <w:start w:val="1"/>
      <w:numFmt w:val="lowerLetter"/>
      <w:lvlText w:val="%5."/>
      <w:lvlJc w:val="left"/>
      <w:pPr>
        <w:tabs>
          <w:tab w:val="num" w:pos="3600"/>
        </w:tabs>
        <w:ind w:left="3600" w:hanging="360"/>
      </w:pPr>
    </w:lvl>
    <w:lvl w:ilvl="5" w:tplc="1E4A8130" w:tentative="1">
      <w:start w:val="1"/>
      <w:numFmt w:val="lowerRoman"/>
      <w:lvlText w:val="%6."/>
      <w:lvlJc w:val="right"/>
      <w:pPr>
        <w:tabs>
          <w:tab w:val="num" w:pos="4320"/>
        </w:tabs>
        <w:ind w:left="4320" w:hanging="180"/>
      </w:pPr>
    </w:lvl>
    <w:lvl w:ilvl="6" w:tplc="A02EA178" w:tentative="1">
      <w:start w:val="1"/>
      <w:numFmt w:val="decimal"/>
      <w:lvlText w:val="%7."/>
      <w:lvlJc w:val="left"/>
      <w:pPr>
        <w:tabs>
          <w:tab w:val="num" w:pos="5040"/>
        </w:tabs>
        <w:ind w:left="5040" w:hanging="360"/>
      </w:pPr>
    </w:lvl>
    <w:lvl w:ilvl="7" w:tplc="FBAC7C58" w:tentative="1">
      <w:start w:val="1"/>
      <w:numFmt w:val="lowerLetter"/>
      <w:lvlText w:val="%8."/>
      <w:lvlJc w:val="left"/>
      <w:pPr>
        <w:tabs>
          <w:tab w:val="num" w:pos="5760"/>
        </w:tabs>
        <w:ind w:left="5760" w:hanging="360"/>
      </w:pPr>
    </w:lvl>
    <w:lvl w:ilvl="8" w:tplc="BA20D720" w:tentative="1">
      <w:start w:val="1"/>
      <w:numFmt w:val="lowerRoman"/>
      <w:lvlText w:val="%9."/>
      <w:lvlJc w:val="right"/>
      <w:pPr>
        <w:tabs>
          <w:tab w:val="num" w:pos="6480"/>
        </w:tabs>
        <w:ind w:left="6480" w:hanging="180"/>
      </w:pPr>
    </w:lvl>
  </w:abstractNum>
  <w:abstractNum w:abstractNumId="32" w15:restartNumberingAfterBreak="0">
    <w:nsid w:val="644F7B38"/>
    <w:multiLevelType w:val="hybridMultilevel"/>
    <w:tmpl w:val="F9B667CA"/>
    <w:lvl w:ilvl="0" w:tplc="2990F486">
      <w:start w:val="1"/>
      <w:numFmt w:val="bullet"/>
      <w:pStyle w:val="Indent2ListBulletXML"/>
      <w:lvlText w:val=""/>
      <w:lvlJc w:val="left"/>
      <w:pPr>
        <w:ind w:left="720" w:hanging="360"/>
      </w:pPr>
      <w:rPr>
        <w:rFonts w:ascii="Symbol" w:hAnsi="Symbol" w:hint="default"/>
        <w:sz w:val="22"/>
      </w:rPr>
    </w:lvl>
    <w:lvl w:ilvl="1" w:tplc="6908C454">
      <w:start w:val="1"/>
      <w:numFmt w:val="bullet"/>
      <w:lvlText w:val="o"/>
      <w:lvlJc w:val="left"/>
      <w:pPr>
        <w:ind w:left="1440" w:hanging="360"/>
      </w:pPr>
      <w:rPr>
        <w:rFonts w:ascii="Courier New" w:hAnsi="Courier New" w:hint="default"/>
      </w:rPr>
    </w:lvl>
    <w:lvl w:ilvl="2" w:tplc="7E8EB1B8">
      <w:start w:val="1"/>
      <w:numFmt w:val="bullet"/>
      <w:lvlText w:val=""/>
      <w:lvlJc w:val="left"/>
      <w:pPr>
        <w:ind w:left="2160" w:hanging="360"/>
      </w:pPr>
      <w:rPr>
        <w:rFonts w:ascii="Wingdings" w:hAnsi="Wingdings" w:hint="default"/>
      </w:rPr>
    </w:lvl>
    <w:lvl w:ilvl="3" w:tplc="73643A14" w:tentative="1">
      <w:start w:val="1"/>
      <w:numFmt w:val="bullet"/>
      <w:lvlText w:val=""/>
      <w:lvlJc w:val="left"/>
      <w:pPr>
        <w:ind w:left="2880" w:hanging="360"/>
      </w:pPr>
      <w:rPr>
        <w:rFonts w:ascii="Symbol" w:hAnsi="Symbol" w:hint="default"/>
      </w:rPr>
    </w:lvl>
    <w:lvl w:ilvl="4" w:tplc="6652F204" w:tentative="1">
      <w:start w:val="1"/>
      <w:numFmt w:val="bullet"/>
      <w:lvlText w:val="o"/>
      <w:lvlJc w:val="left"/>
      <w:pPr>
        <w:ind w:left="3600" w:hanging="360"/>
      </w:pPr>
      <w:rPr>
        <w:rFonts w:ascii="Courier New" w:hAnsi="Courier New" w:hint="default"/>
      </w:rPr>
    </w:lvl>
    <w:lvl w:ilvl="5" w:tplc="33B030F0" w:tentative="1">
      <w:start w:val="1"/>
      <w:numFmt w:val="bullet"/>
      <w:lvlText w:val=""/>
      <w:lvlJc w:val="left"/>
      <w:pPr>
        <w:ind w:left="4320" w:hanging="360"/>
      </w:pPr>
      <w:rPr>
        <w:rFonts w:ascii="Wingdings" w:hAnsi="Wingdings" w:hint="default"/>
      </w:rPr>
    </w:lvl>
    <w:lvl w:ilvl="6" w:tplc="EE409DFC" w:tentative="1">
      <w:start w:val="1"/>
      <w:numFmt w:val="bullet"/>
      <w:lvlText w:val=""/>
      <w:lvlJc w:val="left"/>
      <w:pPr>
        <w:ind w:left="5040" w:hanging="360"/>
      </w:pPr>
      <w:rPr>
        <w:rFonts w:ascii="Symbol" w:hAnsi="Symbol" w:hint="default"/>
      </w:rPr>
    </w:lvl>
    <w:lvl w:ilvl="7" w:tplc="5F70A876" w:tentative="1">
      <w:start w:val="1"/>
      <w:numFmt w:val="bullet"/>
      <w:lvlText w:val="o"/>
      <w:lvlJc w:val="left"/>
      <w:pPr>
        <w:ind w:left="5760" w:hanging="360"/>
      </w:pPr>
      <w:rPr>
        <w:rFonts w:ascii="Courier New" w:hAnsi="Courier New" w:hint="default"/>
      </w:rPr>
    </w:lvl>
    <w:lvl w:ilvl="8" w:tplc="2DE8949A" w:tentative="1">
      <w:start w:val="1"/>
      <w:numFmt w:val="bullet"/>
      <w:lvlText w:val=""/>
      <w:lvlJc w:val="left"/>
      <w:pPr>
        <w:ind w:left="6480" w:hanging="360"/>
      </w:pPr>
      <w:rPr>
        <w:rFonts w:ascii="Wingdings" w:hAnsi="Wingdings" w:hint="default"/>
      </w:rPr>
    </w:lvl>
  </w:abstractNum>
  <w:abstractNum w:abstractNumId="33" w15:restartNumberingAfterBreak="0">
    <w:nsid w:val="65AB128F"/>
    <w:multiLevelType w:val="multilevel"/>
    <w:tmpl w:val="E6CA629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080" w:hanging="864"/>
      </w:pPr>
      <w:rPr>
        <w:rFonts w:hint="default"/>
        <w:sz w:val="24"/>
      </w:rPr>
    </w:lvl>
    <w:lvl w:ilvl="3">
      <w:start w:val="1"/>
      <w:numFmt w:val="decimal"/>
      <w:pStyle w:val="Heading4"/>
      <w:lvlText w:val="%1.%2.%3.%4"/>
      <w:lvlJc w:val="left"/>
      <w:pPr>
        <w:ind w:left="1854" w:hanging="1206"/>
      </w:pPr>
      <w:rPr>
        <w:rFonts w:hint="default"/>
      </w:rPr>
    </w:lvl>
    <w:lvl w:ilvl="4">
      <w:start w:val="1"/>
      <w:numFmt w:val="decimal"/>
      <w:pStyle w:val="Heading5"/>
      <w:lvlText w:val="%1.%2.%3.%4.%5"/>
      <w:lvlJc w:val="left"/>
      <w:pPr>
        <w:tabs>
          <w:tab w:val="num" w:pos="1296"/>
        </w:tabs>
        <w:ind w:left="1008" w:hanging="72"/>
      </w:pPr>
      <w:rPr>
        <w:rFonts w:ascii="Times New Roman" w:hAnsi="Times New Roman" w:cs="Times New Roman" w:hint="default"/>
        <w:b/>
        <w:sz w:val="24"/>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4" w15:restartNumberingAfterBreak="0">
    <w:nsid w:val="66C15589"/>
    <w:multiLevelType w:val="hybridMultilevel"/>
    <w:tmpl w:val="C9569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CC4F0C"/>
    <w:multiLevelType w:val="hybridMultilevel"/>
    <w:tmpl w:val="82BE37BC"/>
    <w:lvl w:ilvl="0" w:tplc="E356FBE2">
      <w:start w:val="1"/>
      <w:numFmt w:val="bullet"/>
      <w:lvlText w:val=""/>
      <w:lvlJc w:val="left"/>
      <w:pPr>
        <w:ind w:left="720" w:hanging="360"/>
      </w:pPr>
      <w:rPr>
        <w:rFonts w:ascii="Symbol" w:hAnsi="Symbol" w:hint="default"/>
      </w:rPr>
    </w:lvl>
    <w:lvl w:ilvl="1" w:tplc="B854F370" w:tentative="1">
      <w:start w:val="1"/>
      <w:numFmt w:val="bullet"/>
      <w:lvlText w:val="o"/>
      <w:lvlJc w:val="left"/>
      <w:pPr>
        <w:ind w:left="1440" w:hanging="360"/>
      </w:pPr>
      <w:rPr>
        <w:rFonts w:ascii="Courier New" w:hAnsi="Courier New" w:cs="Courier New" w:hint="default"/>
      </w:rPr>
    </w:lvl>
    <w:lvl w:ilvl="2" w:tplc="A33E0008" w:tentative="1">
      <w:start w:val="1"/>
      <w:numFmt w:val="bullet"/>
      <w:lvlText w:val=""/>
      <w:lvlJc w:val="left"/>
      <w:pPr>
        <w:ind w:left="2160" w:hanging="360"/>
      </w:pPr>
      <w:rPr>
        <w:rFonts w:ascii="Wingdings" w:hAnsi="Wingdings" w:hint="default"/>
      </w:rPr>
    </w:lvl>
    <w:lvl w:ilvl="3" w:tplc="7C76493C" w:tentative="1">
      <w:start w:val="1"/>
      <w:numFmt w:val="bullet"/>
      <w:lvlText w:val=""/>
      <w:lvlJc w:val="left"/>
      <w:pPr>
        <w:ind w:left="2880" w:hanging="360"/>
      </w:pPr>
      <w:rPr>
        <w:rFonts w:ascii="Symbol" w:hAnsi="Symbol" w:hint="default"/>
      </w:rPr>
    </w:lvl>
    <w:lvl w:ilvl="4" w:tplc="0772181A" w:tentative="1">
      <w:start w:val="1"/>
      <w:numFmt w:val="bullet"/>
      <w:lvlText w:val="o"/>
      <w:lvlJc w:val="left"/>
      <w:pPr>
        <w:ind w:left="3600" w:hanging="360"/>
      </w:pPr>
      <w:rPr>
        <w:rFonts w:ascii="Courier New" w:hAnsi="Courier New" w:cs="Courier New" w:hint="default"/>
      </w:rPr>
    </w:lvl>
    <w:lvl w:ilvl="5" w:tplc="0B96FC08" w:tentative="1">
      <w:start w:val="1"/>
      <w:numFmt w:val="bullet"/>
      <w:lvlText w:val=""/>
      <w:lvlJc w:val="left"/>
      <w:pPr>
        <w:ind w:left="4320" w:hanging="360"/>
      </w:pPr>
      <w:rPr>
        <w:rFonts w:ascii="Wingdings" w:hAnsi="Wingdings" w:hint="default"/>
      </w:rPr>
    </w:lvl>
    <w:lvl w:ilvl="6" w:tplc="814E322E" w:tentative="1">
      <w:start w:val="1"/>
      <w:numFmt w:val="bullet"/>
      <w:lvlText w:val=""/>
      <w:lvlJc w:val="left"/>
      <w:pPr>
        <w:ind w:left="5040" w:hanging="360"/>
      </w:pPr>
      <w:rPr>
        <w:rFonts w:ascii="Symbol" w:hAnsi="Symbol" w:hint="default"/>
      </w:rPr>
    </w:lvl>
    <w:lvl w:ilvl="7" w:tplc="8D8A5640" w:tentative="1">
      <w:start w:val="1"/>
      <w:numFmt w:val="bullet"/>
      <w:lvlText w:val="o"/>
      <w:lvlJc w:val="left"/>
      <w:pPr>
        <w:ind w:left="5760" w:hanging="360"/>
      </w:pPr>
      <w:rPr>
        <w:rFonts w:ascii="Courier New" w:hAnsi="Courier New" w:cs="Courier New" w:hint="default"/>
      </w:rPr>
    </w:lvl>
    <w:lvl w:ilvl="8" w:tplc="2B2CC02E" w:tentative="1">
      <w:start w:val="1"/>
      <w:numFmt w:val="bullet"/>
      <w:lvlText w:val=""/>
      <w:lvlJc w:val="left"/>
      <w:pPr>
        <w:ind w:left="6480" w:hanging="360"/>
      </w:pPr>
      <w:rPr>
        <w:rFonts w:ascii="Wingdings" w:hAnsi="Wingdings" w:hint="default"/>
      </w:rPr>
    </w:lvl>
  </w:abstractNum>
  <w:abstractNum w:abstractNumId="36" w15:restartNumberingAfterBreak="0">
    <w:nsid w:val="682E6C38"/>
    <w:multiLevelType w:val="hybridMultilevel"/>
    <w:tmpl w:val="A628C7D8"/>
    <w:lvl w:ilvl="0" w:tplc="8B968784">
      <w:start w:val="1"/>
      <w:numFmt w:val="bullet"/>
      <w:pStyle w:val="Indent3ListHollowDotXML"/>
      <w:lvlText w:val="○"/>
      <w:lvlJc w:val="left"/>
      <w:pPr>
        <w:ind w:left="3600" w:hanging="360"/>
      </w:pPr>
      <w:rPr>
        <w:rFonts w:ascii="Times New Roman" w:hAnsi="Times New Roman" w:cs="Times New Roman" w:hint="default"/>
        <w:sz w:val="22"/>
      </w:rPr>
    </w:lvl>
    <w:lvl w:ilvl="1" w:tplc="68A2870A" w:tentative="1">
      <w:start w:val="1"/>
      <w:numFmt w:val="bullet"/>
      <w:lvlText w:val="o"/>
      <w:lvlJc w:val="left"/>
      <w:pPr>
        <w:ind w:left="4320" w:hanging="360"/>
      </w:pPr>
      <w:rPr>
        <w:rFonts w:ascii="Courier New" w:hAnsi="Courier New" w:hint="default"/>
      </w:rPr>
    </w:lvl>
    <w:lvl w:ilvl="2" w:tplc="F4785C4C" w:tentative="1">
      <w:start w:val="1"/>
      <w:numFmt w:val="bullet"/>
      <w:lvlText w:val=""/>
      <w:lvlJc w:val="left"/>
      <w:pPr>
        <w:ind w:left="5040" w:hanging="360"/>
      </w:pPr>
      <w:rPr>
        <w:rFonts w:ascii="Wingdings" w:hAnsi="Wingdings" w:hint="default"/>
      </w:rPr>
    </w:lvl>
    <w:lvl w:ilvl="3" w:tplc="5F629C4C" w:tentative="1">
      <w:start w:val="1"/>
      <w:numFmt w:val="bullet"/>
      <w:lvlText w:val=""/>
      <w:lvlJc w:val="left"/>
      <w:pPr>
        <w:ind w:left="5760" w:hanging="360"/>
      </w:pPr>
      <w:rPr>
        <w:rFonts w:ascii="Symbol" w:hAnsi="Symbol" w:hint="default"/>
      </w:rPr>
    </w:lvl>
    <w:lvl w:ilvl="4" w:tplc="A3E89C74" w:tentative="1">
      <w:start w:val="1"/>
      <w:numFmt w:val="bullet"/>
      <w:lvlText w:val="o"/>
      <w:lvlJc w:val="left"/>
      <w:pPr>
        <w:ind w:left="6480" w:hanging="360"/>
      </w:pPr>
      <w:rPr>
        <w:rFonts w:ascii="Courier New" w:hAnsi="Courier New" w:hint="default"/>
      </w:rPr>
    </w:lvl>
    <w:lvl w:ilvl="5" w:tplc="AE00E64C" w:tentative="1">
      <w:start w:val="1"/>
      <w:numFmt w:val="bullet"/>
      <w:lvlText w:val=""/>
      <w:lvlJc w:val="left"/>
      <w:pPr>
        <w:ind w:left="7200" w:hanging="360"/>
      </w:pPr>
      <w:rPr>
        <w:rFonts w:ascii="Wingdings" w:hAnsi="Wingdings" w:hint="default"/>
      </w:rPr>
    </w:lvl>
    <w:lvl w:ilvl="6" w:tplc="8C9E067A" w:tentative="1">
      <w:start w:val="1"/>
      <w:numFmt w:val="bullet"/>
      <w:lvlText w:val=""/>
      <w:lvlJc w:val="left"/>
      <w:pPr>
        <w:ind w:left="7920" w:hanging="360"/>
      </w:pPr>
      <w:rPr>
        <w:rFonts w:ascii="Symbol" w:hAnsi="Symbol" w:hint="default"/>
      </w:rPr>
    </w:lvl>
    <w:lvl w:ilvl="7" w:tplc="B11882A2" w:tentative="1">
      <w:start w:val="1"/>
      <w:numFmt w:val="bullet"/>
      <w:lvlText w:val="o"/>
      <w:lvlJc w:val="left"/>
      <w:pPr>
        <w:ind w:left="8640" w:hanging="360"/>
      </w:pPr>
      <w:rPr>
        <w:rFonts w:ascii="Courier New" w:hAnsi="Courier New" w:hint="default"/>
      </w:rPr>
    </w:lvl>
    <w:lvl w:ilvl="8" w:tplc="192294FC" w:tentative="1">
      <w:start w:val="1"/>
      <w:numFmt w:val="bullet"/>
      <w:lvlText w:val=""/>
      <w:lvlJc w:val="left"/>
      <w:pPr>
        <w:ind w:left="9360" w:hanging="360"/>
      </w:pPr>
      <w:rPr>
        <w:rFonts w:ascii="Wingdings" w:hAnsi="Wingdings" w:hint="default"/>
      </w:rPr>
    </w:lvl>
  </w:abstractNum>
  <w:abstractNum w:abstractNumId="37" w15:restartNumberingAfterBreak="0">
    <w:nsid w:val="6FA56CDF"/>
    <w:multiLevelType w:val="hybridMultilevel"/>
    <w:tmpl w:val="E3FA9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41B7819"/>
    <w:multiLevelType w:val="hybridMultilevel"/>
    <w:tmpl w:val="5F361B28"/>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9" w15:restartNumberingAfterBreak="0">
    <w:nsid w:val="753A7A06"/>
    <w:multiLevelType w:val="hybridMultilevel"/>
    <w:tmpl w:val="244AA7D2"/>
    <w:lvl w:ilvl="0" w:tplc="3DD43B72">
      <w:start w:val="1"/>
      <w:numFmt w:val="bullet"/>
      <w:pStyle w:val="Indent3ListBulletXML"/>
      <w:lvlText w:val=""/>
      <w:lvlJc w:val="left"/>
      <w:pPr>
        <w:ind w:left="1260" w:hanging="360"/>
      </w:pPr>
      <w:rPr>
        <w:rFonts w:ascii="Symbol" w:hAnsi="Symbol" w:hint="default"/>
        <w:sz w:val="22"/>
      </w:rPr>
    </w:lvl>
    <w:lvl w:ilvl="1" w:tplc="EF1466FC">
      <w:start w:val="1"/>
      <w:numFmt w:val="bullet"/>
      <w:lvlText w:val="o"/>
      <w:lvlJc w:val="left"/>
      <w:pPr>
        <w:tabs>
          <w:tab w:val="num" w:pos="2160"/>
        </w:tabs>
        <w:ind w:left="2160" w:hanging="360"/>
      </w:pPr>
      <w:rPr>
        <w:rFonts w:ascii="Courier New" w:hAnsi="Courier New" w:hint="default"/>
      </w:rPr>
    </w:lvl>
    <w:lvl w:ilvl="2" w:tplc="40406846" w:tentative="1">
      <w:start w:val="1"/>
      <w:numFmt w:val="bullet"/>
      <w:lvlText w:val=""/>
      <w:lvlJc w:val="left"/>
      <w:pPr>
        <w:tabs>
          <w:tab w:val="num" w:pos="2880"/>
        </w:tabs>
        <w:ind w:left="2880" w:hanging="360"/>
      </w:pPr>
      <w:rPr>
        <w:rFonts w:ascii="Wingdings" w:hAnsi="Wingdings" w:hint="default"/>
      </w:rPr>
    </w:lvl>
    <w:lvl w:ilvl="3" w:tplc="D9FE8CDC" w:tentative="1">
      <w:start w:val="1"/>
      <w:numFmt w:val="bullet"/>
      <w:lvlText w:val=""/>
      <w:lvlJc w:val="left"/>
      <w:pPr>
        <w:tabs>
          <w:tab w:val="num" w:pos="3600"/>
        </w:tabs>
        <w:ind w:left="3600" w:hanging="360"/>
      </w:pPr>
      <w:rPr>
        <w:rFonts w:ascii="Symbol" w:hAnsi="Symbol" w:hint="default"/>
      </w:rPr>
    </w:lvl>
    <w:lvl w:ilvl="4" w:tplc="6DCC829C" w:tentative="1">
      <w:start w:val="1"/>
      <w:numFmt w:val="bullet"/>
      <w:lvlText w:val="o"/>
      <w:lvlJc w:val="left"/>
      <w:pPr>
        <w:tabs>
          <w:tab w:val="num" w:pos="4320"/>
        </w:tabs>
        <w:ind w:left="4320" w:hanging="360"/>
      </w:pPr>
      <w:rPr>
        <w:rFonts w:ascii="Courier New" w:hAnsi="Courier New" w:hint="default"/>
      </w:rPr>
    </w:lvl>
    <w:lvl w:ilvl="5" w:tplc="2AF09BC0" w:tentative="1">
      <w:start w:val="1"/>
      <w:numFmt w:val="bullet"/>
      <w:lvlText w:val=""/>
      <w:lvlJc w:val="left"/>
      <w:pPr>
        <w:tabs>
          <w:tab w:val="num" w:pos="5040"/>
        </w:tabs>
        <w:ind w:left="5040" w:hanging="360"/>
      </w:pPr>
      <w:rPr>
        <w:rFonts w:ascii="Wingdings" w:hAnsi="Wingdings" w:hint="default"/>
      </w:rPr>
    </w:lvl>
    <w:lvl w:ilvl="6" w:tplc="7CC4FF52" w:tentative="1">
      <w:start w:val="1"/>
      <w:numFmt w:val="bullet"/>
      <w:lvlText w:val=""/>
      <w:lvlJc w:val="left"/>
      <w:pPr>
        <w:tabs>
          <w:tab w:val="num" w:pos="5760"/>
        </w:tabs>
        <w:ind w:left="5760" w:hanging="360"/>
      </w:pPr>
      <w:rPr>
        <w:rFonts w:ascii="Symbol" w:hAnsi="Symbol" w:hint="default"/>
      </w:rPr>
    </w:lvl>
    <w:lvl w:ilvl="7" w:tplc="9EB061B6" w:tentative="1">
      <w:start w:val="1"/>
      <w:numFmt w:val="bullet"/>
      <w:lvlText w:val="o"/>
      <w:lvlJc w:val="left"/>
      <w:pPr>
        <w:tabs>
          <w:tab w:val="num" w:pos="6480"/>
        </w:tabs>
        <w:ind w:left="6480" w:hanging="360"/>
      </w:pPr>
      <w:rPr>
        <w:rFonts w:ascii="Courier New" w:hAnsi="Courier New" w:hint="default"/>
      </w:rPr>
    </w:lvl>
    <w:lvl w:ilvl="8" w:tplc="DC0EAC6C" w:tentative="1">
      <w:start w:val="1"/>
      <w:numFmt w:val="bullet"/>
      <w:lvlText w:val=""/>
      <w:lvlJc w:val="left"/>
      <w:pPr>
        <w:tabs>
          <w:tab w:val="num" w:pos="7200"/>
        </w:tabs>
        <w:ind w:left="7200" w:hanging="360"/>
      </w:pPr>
      <w:rPr>
        <w:rFonts w:ascii="Wingdings" w:hAnsi="Wingdings" w:hint="default"/>
      </w:rPr>
    </w:lvl>
  </w:abstractNum>
  <w:abstractNum w:abstractNumId="40" w15:restartNumberingAfterBreak="0">
    <w:nsid w:val="7AB70259"/>
    <w:multiLevelType w:val="multilevel"/>
    <w:tmpl w:val="70B66DC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1" w15:restartNumberingAfterBreak="0">
    <w:nsid w:val="7BEE2E9D"/>
    <w:multiLevelType w:val="hybridMultilevel"/>
    <w:tmpl w:val="DB04B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82284B"/>
    <w:multiLevelType w:val="hybridMultilevel"/>
    <w:tmpl w:val="B530A8C2"/>
    <w:lvl w:ilvl="0" w:tplc="737CC8D0">
      <w:start w:val="1"/>
      <w:numFmt w:val="bullet"/>
      <w:pStyle w:val="Indent2ListBullet"/>
      <w:lvlText w:val=""/>
      <w:lvlJc w:val="left"/>
      <w:pPr>
        <w:tabs>
          <w:tab w:val="num" w:pos="1800"/>
        </w:tabs>
        <w:ind w:left="1800" w:hanging="360"/>
      </w:pPr>
      <w:rPr>
        <w:rFonts w:ascii="Symbol" w:hAnsi="Symbol" w:hint="default"/>
      </w:rPr>
    </w:lvl>
    <w:lvl w:ilvl="1" w:tplc="571C5FD2">
      <w:start w:val="1"/>
      <w:numFmt w:val="bullet"/>
      <w:lvlText w:val="o"/>
      <w:lvlJc w:val="left"/>
      <w:pPr>
        <w:tabs>
          <w:tab w:val="num" w:pos="1440"/>
        </w:tabs>
        <w:ind w:left="1440" w:hanging="360"/>
      </w:pPr>
      <w:rPr>
        <w:rFonts w:ascii="Courier New" w:hAnsi="Courier New" w:hint="default"/>
      </w:rPr>
    </w:lvl>
    <w:lvl w:ilvl="2" w:tplc="7D4AE712" w:tentative="1">
      <w:start w:val="1"/>
      <w:numFmt w:val="bullet"/>
      <w:lvlText w:val=""/>
      <w:lvlJc w:val="left"/>
      <w:pPr>
        <w:tabs>
          <w:tab w:val="num" w:pos="2160"/>
        </w:tabs>
        <w:ind w:left="2160" w:hanging="360"/>
      </w:pPr>
      <w:rPr>
        <w:rFonts w:ascii="Wingdings" w:hAnsi="Wingdings" w:hint="default"/>
      </w:rPr>
    </w:lvl>
    <w:lvl w:ilvl="3" w:tplc="43F68024" w:tentative="1">
      <w:start w:val="1"/>
      <w:numFmt w:val="bullet"/>
      <w:lvlText w:val=""/>
      <w:lvlJc w:val="left"/>
      <w:pPr>
        <w:tabs>
          <w:tab w:val="num" w:pos="2880"/>
        </w:tabs>
        <w:ind w:left="2880" w:hanging="360"/>
      </w:pPr>
      <w:rPr>
        <w:rFonts w:ascii="Symbol" w:hAnsi="Symbol" w:hint="default"/>
      </w:rPr>
    </w:lvl>
    <w:lvl w:ilvl="4" w:tplc="7A602924" w:tentative="1">
      <w:start w:val="1"/>
      <w:numFmt w:val="bullet"/>
      <w:lvlText w:val="o"/>
      <w:lvlJc w:val="left"/>
      <w:pPr>
        <w:tabs>
          <w:tab w:val="num" w:pos="3600"/>
        </w:tabs>
        <w:ind w:left="3600" w:hanging="360"/>
      </w:pPr>
      <w:rPr>
        <w:rFonts w:ascii="Courier New" w:hAnsi="Courier New" w:hint="default"/>
      </w:rPr>
    </w:lvl>
    <w:lvl w:ilvl="5" w:tplc="C058935C" w:tentative="1">
      <w:start w:val="1"/>
      <w:numFmt w:val="bullet"/>
      <w:lvlText w:val=""/>
      <w:lvlJc w:val="left"/>
      <w:pPr>
        <w:tabs>
          <w:tab w:val="num" w:pos="4320"/>
        </w:tabs>
        <w:ind w:left="4320" w:hanging="360"/>
      </w:pPr>
      <w:rPr>
        <w:rFonts w:ascii="Wingdings" w:hAnsi="Wingdings" w:hint="default"/>
      </w:rPr>
    </w:lvl>
    <w:lvl w:ilvl="6" w:tplc="C106A308" w:tentative="1">
      <w:start w:val="1"/>
      <w:numFmt w:val="bullet"/>
      <w:lvlText w:val=""/>
      <w:lvlJc w:val="left"/>
      <w:pPr>
        <w:tabs>
          <w:tab w:val="num" w:pos="5040"/>
        </w:tabs>
        <w:ind w:left="5040" w:hanging="360"/>
      </w:pPr>
      <w:rPr>
        <w:rFonts w:ascii="Symbol" w:hAnsi="Symbol" w:hint="default"/>
      </w:rPr>
    </w:lvl>
    <w:lvl w:ilvl="7" w:tplc="D41CAEDE" w:tentative="1">
      <w:start w:val="1"/>
      <w:numFmt w:val="bullet"/>
      <w:lvlText w:val="o"/>
      <w:lvlJc w:val="left"/>
      <w:pPr>
        <w:tabs>
          <w:tab w:val="num" w:pos="5760"/>
        </w:tabs>
        <w:ind w:left="5760" w:hanging="360"/>
      </w:pPr>
      <w:rPr>
        <w:rFonts w:ascii="Courier New" w:hAnsi="Courier New" w:hint="default"/>
      </w:rPr>
    </w:lvl>
    <w:lvl w:ilvl="8" w:tplc="29BA34C4"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31"/>
  </w:num>
  <w:num w:numId="4">
    <w:abstractNumId w:val="7"/>
  </w:num>
  <w:num w:numId="5">
    <w:abstractNumId w:val="5"/>
  </w:num>
  <w:num w:numId="6">
    <w:abstractNumId w:val="28"/>
  </w:num>
  <w:num w:numId="7">
    <w:abstractNumId w:val="26"/>
  </w:num>
  <w:num w:numId="8">
    <w:abstractNumId w:val="30"/>
  </w:num>
  <w:num w:numId="9">
    <w:abstractNumId w:val="42"/>
  </w:num>
  <w:num w:numId="10">
    <w:abstractNumId w:val="17"/>
  </w:num>
  <w:num w:numId="11">
    <w:abstractNumId w:val="15"/>
  </w:num>
  <w:num w:numId="12">
    <w:abstractNumId w:val="8"/>
  </w:num>
  <w:num w:numId="13">
    <w:abstractNumId w:val="27"/>
  </w:num>
  <w:num w:numId="14">
    <w:abstractNumId w:val="0"/>
  </w:num>
  <w:num w:numId="15">
    <w:abstractNumId w:val="24"/>
  </w:num>
  <w:num w:numId="16">
    <w:abstractNumId w:val="3"/>
  </w:num>
  <w:num w:numId="17">
    <w:abstractNumId w:val="12"/>
  </w:num>
  <w:num w:numId="18">
    <w:abstractNumId w:val="23"/>
  </w:num>
  <w:num w:numId="19">
    <w:abstractNumId w:val="32"/>
  </w:num>
  <w:num w:numId="20">
    <w:abstractNumId w:val="39"/>
  </w:num>
  <w:num w:numId="21">
    <w:abstractNumId w:val="36"/>
  </w:num>
  <w:num w:numId="22">
    <w:abstractNumId w:val="33"/>
  </w:num>
  <w:num w:numId="23">
    <w:abstractNumId w:val="35"/>
  </w:num>
  <w:num w:numId="24">
    <w:abstractNumId w:val="11"/>
  </w:num>
  <w:num w:numId="25">
    <w:abstractNumId w:val="6"/>
  </w:num>
  <w:num w:numId="26">
    <w:abstractNumId w:val="18"/>
  </w:num>
  <w:num w:numId="27">
    <w:abstractNumId w:val="25"/>
  </w:num>
  <w:num w:numId="28">
    <w:abstractNumId w:val="19"/>
  </w:num>
  <w:num w:numId="29">
    <w:abstractNumId w:val="16"/>
  </w:num>
  <w:num w:numId="30">
    <w:abstractNumId w:val="4"/>
  </w:num>
  <w:num w:numId="31">
    <w:abstractNumId w:val="10"/>
  </w:num>
  <w:num w:numId="32">
    <w:abstractNumId w:val="14"/>
  </w:num>
  <w:num w:numId="33">
    <w:abstractNumId w:val="40"/>
  </w:num>
  <w:num w:numId="3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9"/>
  </w:num>
  <w:num w:numId="41">
    <w:abstractNumId w:val="29"/>
  </w:num>
  <w:num w:numId="42">
    <w:abstractNumId w:val="22"/>
  </w:num>
  <w:num w:numId="43">
    <w:abstractNumId w:val="37"/>
  </w:num>
  <w:num w:numId="4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8"/>
  </w:num>
  <w:num w:numId="46">
    <w:abstractNumId w:val="34"/>
  </w:num>
  <w:num w:numId="47">
    <w:abstractNumId w:val="13"/>
  </w:num>
  <w:num w:numId="48">
    <w:abstractNumId w:val="20"/>
  </w:num>
  <w:num w:numId="49">
    <w:abstractNumId w:val="21"/>
  </w:num>
  <w:num w:numId="50">
    <w:abstractNumId w:val="4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galapati, Seetha Lakshmi">
    <w15:presenceInfo w15:providerId="AD" w15:userId="S-1-5-21-2227252855-110555244-558704246-1900721"/>
  </w15:person>
  <w15:person w15:author="Agarwal, Shilpa">
    <w15:presenceInfo w15:providerId="AD" w15:userId="S-1-5-21-2227252855-110555244-558704246-17839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04E"/>
    <w:rsid w:val="00012504"/>
    <w:rsid w:val="00017897"/>
    <w:rsid w:val="000414D3"/>
    <w:rsid w:val="00065F35"/>
    <w:rsid w:val="00085E0A"/>
    <w:rsid w:val="00091544"/>
    <w:rsid w:val="000A0FF5"/>
    <w:rsid w:val="000D1EF9"/>
    <w:rsid w:val="000E59AE"/>
    <w:rsid w:val="00101110"/>
    <w:rsid w:val="00104E66"/>
    <w:rsid w:val="001077C1"/>
    <w:rsid w:val="00114077"/>
    <w:rsid w:val="0015685B"/>
    <w:rsid w:val="00190C4F"/>
    <w:rsid w:val="001D00E9"/>
    <w:rsid w:val="0022520F"/>
    <w:rsid w:val="00243A17"/>
    <w:rsid w:val="00283883"/>
    <w:rsid w:val="00316ACB"/>
    <w:rsid w:val="003262D9"/>
    <w:rsid w:val="00327632"/>
    <w:rsid w:val="00356F11"/>
    <w:rsid w:val="00387655"/>
    <w:rsid w:val="003D012B"/>
    <w:rsid w:val="003D5FA6"/>
    <w:rsid w:val="003D6AA0"/>
    <w:rsid w:val="003D7E85"/>
    <w:rsid w:val="00425F44"/>
    <w:rsid w:val="00432B4F"/>
    <w:rsid w:val="0044398D"/>
    <w:rsid w:val="004679E3"/>
    <w:rsid w:val="004734A1"/>
    <w:rsid w:val="00475AD3"/>
    <w:rsid w:val="00477727"/>
    <w:rsid w:val="004C5955"/>
    <w:rsid w:val="004E53C6"/>
    <w:rsid w:val="004F095E"/>
    <w:rsid w:val="005123C8"/>
    <w:rsid w:val="00512C63"/>
    <w:rsid w:val="00535737"/>
    <w:rsid w:val="0056198C"/>
    <w:rsid w:val="00583028"/>
    <w:rsid w:val="00585856"/>
    <w:rsid w:val="005975D5"/>
    <w:rsid w:val="00597A02"/>
    <w:rsid w:val="005A648C"/>
    <w:rsid w:val="005C2F6D"/>
    <w:rsid w:val="005D454A"/>
    <w:rsid w:val="005E2BB1"/>
    <w:rsid w:val="005F64E9"/>
    <w:rsid w:val="006125DD"/>
    <w:rsid w:val="00642B4D"/>
    <w:rsid w:val="00660041"/>
    <w:rsid w:val="006813D6"/>
    <w:rsid w:val="00686BBF"/>
    <w:rsid w:val="0069779F"/>
    <w:rsid w:val="006A08E2"/>
    <w:rsid w:val="006D7007"/>
    <w:rsid w:val="006E3851"/>
    <w:rsid w:val="006F35BE"/>
    <w:rsid w:val="00744280"/>
    <w:rsid w:val="007511A8"/>
    <w:rsid w:val="0077657E"/>
    <w:rsid w:val="00780557"/>
    <w:rsid w:val="00785113"/>
    <w:rsid w:val="00791817"/>
    <w:rsid w:val="007B042F"/>
    <w:rsid w:val="007B0F72"/>
    <w:rsid w:val="007C53B5"/>
    <w:rsid w:val="007C5485"/>
    <w:rsid w:val="007E0D30"/>
    <w:rsid w:val="007E27BA"/>
    <w:rsid w:val="00802E98"/>
    <w:rsid w:val="0083304E"/>
    <w:rsid w:val="0085352B"/>
    <w:rsid w:val="00854DA0"/>
    <w:rsid w:val="008748BD"/>
    <w:rsid w:val="00880541"/>
    <w:rsid w:val="00886D76"/>
    <w:rsid w:val="00886E52"/>
    <w:rsid w:val="00894E25"/>
    <w:rsid w:val="008B2A65"/>
    <w:rsid w:val="008C581A"/>
    <w:rsid w:val="008D393B"/>
    <w:rsid w:val="008F60EA"/>
    <w:rsid w:val="00927F6C"/>
    <w:rsid w:val="00950F01"/>
    <w:rsid w:val="00951295"/>
    <w:rsid w:val="00957CE8"/>
    <w:rsid w:val="00976091"/>
    <w:rsid w:val="00993C05"/>
    <w:rsid w:val="009A4899"/>
    <w:rsid w:val="009B07DC"/>
    <w:rsid w:val="009B24DC"/>
    <w:rsid w:val="009C5FE1"/>
    <w:rsid w:val="009D21D9"/>
    <w:rsid w:val="009F06D7"/>
    <w:rsid w:val="009F7714"/>
    <w:rsid w:val="00A110DF"/>
    <w:rsid w:val="00A40C1E"/>
    <w:rsid w:val="00AB3F5E"/>
    <w:rsid w:val="00AD05C9"/>
    <w:rsid w:val="00B00D4D"/>
    <w:rsid w:val="00B01C44"/>
    <w:rsid w:val="00B221CF"/>
    <w:rsid w:val="00B9169E"/>
    <w:rsid w:val="00BA2344"/>
    <w:rsid w:val="00BA5910"/>
    <w:rsid w:val="00BA7F63"/>
    <w:rsid w:val="00BD1F87"/>
    <w:rsid w:val="00C00040"/>
    <w:rsid w:val="00C04B40"/>
    <w:rsid w:val="00C42474"/>
    <w:rsid w:val="00C667D5"/>
    <w:rsid w:val="00C70BD3"/>
    <w:rsid w:val="00CC2714"/>
    <w:rsid w:val="00CF0BFE"/>
    <w:rsid w:val="00D02726"/>
    <w:rsid w:val="00D16778"/>
    <w:rsid w:val="00D22523"/>
    <w:rsid w:val="00D33F30"/>
    <w:rsid w:val="00D3551F"/>
    <w:rsid w:val="00D56425"/>
    <w:rsid w:val="00D777D2"/>
    <w:rsid w:val="00DA6561"/>
    <w:rsid w:val="00DC15E8"/>
    <w:rsid w:val="00DE061C"/>
    <w:rsid w:val="00DF5BFB"/>
    <w:rsid w:val="00E10518"/>
    <w:rsid w:val="00E12BD9"/>
    <w:rsid w:val="00E36D15"/>
    <w:rsid w:val="00E73624"/>
    <w:rsid w:val="00E85E10"/>
    <w:rsid w:val="00EA2A91"/>
    <w:rsid w:val="00EB5190"/>
    <w:rsid w:val="00ED3F0B"/>
    <w:rsid w:val="00F0457C"/>
    <w:rsid w:val="00F06573"/>
    <w:rsid w:val="00F067FE"/>
    <w:rsid w:val="00F10654"/>
    <w:rsid w:val="00F42014"/>
    <w:rsid w:val="00F438E8"/>
    <w:rsid w:val="00F76C7E"/>
    <w:rsid w:val="00F82A3E"/>
    <w:rsid w:val="00FC6915"/>
    <w:rsid w:val="00FD3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A67EF7"/>
  <w15:docId w15:val="{7729A881-CD87-4140-945E-AA70E0943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504B"/>
    <w:rPr>
      <w:sz w:val="22"/>
      <w:szCs w:val="24"/>
    </w:rPr>
  </w:style>
  <w:style w:type="paragraph" w:styleId="Heading1">
    <w:name w:val="heading 1"/>
    <w:aliases w:val="Attachment Heading 1"/>
    <w:basedOn w:val="Normal"/>
    <w:next w:val="Normal"/>
    <w:qFormat/>
    <w:rsid w:val="00F3504B"/>
    <w:pPr>
      <w:keepNext/>
      <w:numPr>
        <w:numId w:val="22"/>
      </w:numPr>
      <w:tabs>
        <w:tab w:val="left" w:pos="1440"/>
      </w:tabs>
      <w:spacing w:before="240" w:after="240"/>
      <w:outlineLvl w:val="0"/>
    </w:pPr>
    <w:rPr>
      <w:rFonts w:ascii="Arial" w:hAnsi="Arial" w:cs="Tahoma"/>
      <w:b/>
      <w:sz w:val="32"/>
      <w:szCs w:val="36"/>
    </w:rPr>
  </w:style>
  <w:style w:type="paragraph" w:styleId="Heading2">
    <w:name w:val="heading 2"/>
    <w:aliases w:val="Attachment Heading 2,Chapter Title"/>
    <w:basedOn w:val="Heading1"/>
    <w:next w:val="Indent1"/>
    <w:qFormat/>
    <w:rsid w:val="00B87371"/>
    <w:pPr>
      <w:numPr>
        <w:ilvl w:val="1"/>
      </w:numPr>
      <w:tabs>
        <w:tab w:val="clear" w:pos="1440"/>
        <w:tab w:val="left" w:pos="720"/>
      </w:tabs>
      <w:outlineLvl w:val="1"/>
    </w:pPr>
    <w:rPr>
      <w:bCs/>
      <w:sz w:val="28"/>
      <w:szCs w:val="28"/>
    </w:rPr>
  </w:style>
  <w:style w:type="paragraph" w:styleId="Heading3">
    <w:name w:val="heading 3"/>
    <w:aliases w:val="Attachment Heading 3"/>
    <w:basedOn w:val="Heading2"/>
    <w:next w:val="Indent2"/>
    <w:qFormat/>
    <w:rsid w:val="00F3504B"/>
    <w:pPr>
      <w:numPr>
        <w:ilvl w:val="2"/>
      </w:numPr>
      <w:tabs>
        <w:tab w:val="clear" w:pos="720"/>
        <w:tab w:val="left" w:pos="1440"/>
      </w:tabs>
      <w:spacing w:after="120"/>
      <w:outlineLvl w:val="2"/>
    </w:pPr>
    <w:rPr>
      <w:rFonts w:ascii="Times New Roman" w:hAnsi="Times New Roman"/>
      <w:sz w:val="24"/>
    </w:rPr>
  </w:style>
  <w:style w:type="paragraph" w:styleId="Heading4">
    <w:name w:val="heading 4"/>
    <w:aliases w:val="Map Title"/>
    <w:basedOn w:val="Heading3"/>
    <w:next w:val="Normal"/>
    <w:qFormat/>
    <w:pPr>
      <w:numPr>
        <w:ilvl w:val="3"/>
      </w:numPr>
      <w:tabs>
        <w:tab w:val="clear" w:pos="1440"/>
        <w:tab w:val="left" w:pos="2160"/>
      </w:tabs>
      <w:spacing w:before="60"/>
      <w:outlineLvl w:val="3"/>
    </w:pPr>
    <w:rPr>
      <w:bCs w:val="0"/>
    </w:rPr>
  </w:style>
  <w:style w:type="paragraph" w:styleId="Heading5">
    <w:name w:val="heading 5"/>
    <w:basedOn w:val="Normal"/>
    <w:next w:val="Normal"/>
    <w:autoRedefine/>
    <w:qFormat/>
    <w:rsid w:val="003D5FA6"/>
    <w:pPr>
      <w:keepNext/>
      <w:numPr>
        <w:ilvl w:val="4"/>
        <w:numId w:val="22"/>
      </w:numPr>
      <w:spacing w:before="120" w:after="120"/>
      <w:outlineLvl w:val="4"/>
    </w:pPr>
    <w:rPr>
      <w:b/>
      <w:sz w:val="24"/>
    </w:rPr>
  </w:style>
  <w:style w:type="paragraph" w:styleId="Heading6">
    <w:name w:val="heading 6"/>
    <w:basedOn w:val="Normal"/>
    <w:next w:val="Normal"/>
    <w:qFormat/>
    <w:pPr>
      <w:keepNext/>
      <w:numPr>
        <w:ilvl w:val="5"/>
        <w:numId w:val="22"/>
      </w:numPr>
      <w:tabs>
        <w:tab w:val="left" w:pos="432"/>
      </w:tabs>
      <w:jc w:val="center"/>
      <w:outlineLvl w:val="5"/>
    </w:pPr>
    <w:rPr>
      <w:rFonts w:ascii="Tahoma" w:hAnsi="Tahoma" w:cs="Tahoma"/>
      <w:b/>
      <w:bCs/>
      <w:szCs w:val="22"/>
    </w:rPr>
  </w:style>
  <w:style w:type="paragraph" w:styleId="Heading7">
    <w:name w:val="heading 7"/>
    <w:basedOn w:val="Normal"/>
    <w:next w:val="Normal"/>
    <w:qFormat/>
    <w:pPr>
      <w:keepNext/>
      <w:numPr>
        <w:ilvl w:val="6"/>
        <w:numId w:val="22"/>
      </w:numPr>
      <w:jc w:val="center"/>
      <w:outlineLvl w:val="6"/>
    </w:pPr>
    <w:rPr>
      <w:color w:val="FF0000"/>
      <w:sz w:val="28"/>
    </w:rPr>
  </w:style>
  <w:style w:type="paragraph" w:styleId="Heading8">
    <w:name w:val="heading 8"/>
    <w:basedOn w:val="Normal"/>
    <w:next w:val="Normal"/>
    <w:qFormat/>
    <w:pPr>
      <w:keepNext/>
      <w:numPr>
        <w:ilvl w:val="7"/>
        <w:numId w:val="22"/>
      </w:numPr>
      <w:outlineLvl w:val="7"/>
    </w:pPr>
    <w:rPr>
      <w:b/>
      <w:bCs/>
      <w:szCs w:val="18"/>
    </w:rPr>
  </w:style>
  <w:style w:type="paragraph" w:styleId="Heading9">
    <w:name w:val="heading 9"/>
    <w:basedOn w:val="Normal"/>
    <w:next w:val="Normal"/>
    <w:qFormat/>
    <w:pPr>
      <w:keepNext/>
      <w:numPr>
        <w:ilvl w:val="8"/>
        <w:numId w:val="22"/>
      </w:numPr>
      <w:outlineLvl w:val="8"/>
    </w:pPr>
    <w:rPr>
      <w:rFonts w:ascii="Arial" w:hAnsi="Arial" w:cs="Arial"/>
      <w:b/>
      <w:bCs/>
      <w:iCs/>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1">
    <w:name w:val="Indent 1"/>
    <w:basedOn w:val="Normal"/>
    <w:link w:val="Indent1Char"/>
    <w:qFormat/>
    <w:pPr>
      <w:spacing w:line="240" w:lineRule="exact"/>
      <w:ind w:left="720"/>
    </w:pPr>
  </w:style>
  <w:style w:type="paragraph" w:customStyle="1" w:styleId="AttachmentContinued">
    <w:name w:val="Attachment Continued"/>
    <w:basedOn w:val="Normal"/>
    <w:pPr>
      <w:keepNext/>
      <w:tabs>
        <w:tab w:val="left" w:pos="360"/>
      </w:tabs>
      <w:ind w:left="720" w:hanging="360"/>
    </w:pPr>
    <w:rPr>
      <w:rFonts w:ascii="Times New Roman Bold" w:hAnsi="Times New Roman Bold"/>
      <w:b/>
      <w:bCs/>
      <w:sz w:val="24"/>
      <w:szCs w:val="20"/>
    </w:rPr>
  </w:style>
  <w:style w:type="paragraph" w:customStyle="1" w:styleId="Indent2">
    <w:name w:val="Indent 2"/>
    <w:basedOn w:val="Normal"/>
    <w:pPr>
      <w:ind w:left="1440"/>
    </w:pPr>
  </w:style>
  <w:style w:type="paragraph" w:styleId="Header">
    <w:name w:val="header"/>
    <w:basedOn w:val="Normal"/>
    <w:link w:val="HeaderChar"/>
    <w:pPr>
      <w:tabs>
        <w:tab w:val="center" w:pos="4320"/>
        <w:tab w:val="right" w:pos="8640"/>
      </w:tabs>
    </w:pPr>
  </w:style>
  <w:style w:type="paragraph" w:styleId="Index1">
    <w:name w:val="index 1"/>
    <w:basedOn w:val="Normal"/>
    <w:next w:val="Normal"/>
    <w:autoRedefine/>
    <w:semiHidden/>
    <w:pPr>
      <w:ind w:left="220" w:hanging="220"/>
    </w:pPr>
  </w:style>
  <w:style w:type="character" w:styleId="Hyperlink">
    <w:name w:val="Hyperlink"/>
    <w:uiPriority w:val="99"/>
    <w:rPr>
      <w:color w:val="0000FF"/>
      <w:u w:val="single"/>
    </w:rPr>
  </w:style>
  <w:style w:type="paragraph" w:styleId="TOC3">
    <w:name w:val="toc 3"/>
    <w:basedOn w:val="TOC2"/>
    <w:next w:val="Normal"/>
    <w:autoRedefine/>
    <w:uiPriority w:val="39"/>
    <w:qFormat/>
    <w:rsid w:val="00821D19"/>
    <w:pPr>
      <w:tabs>
        <w:tab w:val="clear" w:pos="1800"/>
        <w:tab w:val="left" w:pos="2520"/>
      </w:tabs>
      <w:ind w:left="2520" w:hanging="720"/>
      <w:jc w:val="center"/>
    </w:pPr>
    <w:rPr>
      <w:sz w:val="24"/>
    </w:rPr>
  </w:style>
  <w:style w:type="paragraph" w:styleId="TOC2">
    <w:name w:val="toc 2"/>
    <w:basedOn w:val="TOC1"/>
    <w:next w:val="Normal"/>
    <w:uiPriority w:val="39"/>
    <w:pPr>
      <w:keepNext w:val="0"/>
      <w:tabs>
        <w:tab w:val="clear" w:pos="1224"/>
        <w:tab w:val="left" w:pos="1800"/>
      </w:tabs>
      <w:ind w:left="1224" w:right="720"/>
    </w:pPr>
  </w:style>
  <w:style w:type="paragraph" w:styleId="TOC1">
    <w:name w:val="toc 1"/>
    <w:next w:val="Normal"/>
    <w:uiPriority w:val="39"/>
    <w:pPr>
      <w:keepNext/>
      <w:tabs>
        <w:tab w:val="left" w:pos="1224"/>
        <w:tab w:val="right" w:leader="dot" w:pos="8640"/>
      </w:tabs>
      <w:ind w:left="720"/>
    </w:pPr>
    <w:rPr>
      <w:noProof/>
      <w:sz w:val="22"/>
    </w:rPr>
  </w:style>
  <w:style w:type="paragraph" w:styleId="Footer">
    <w:name w:val="footer"/>
    <w:basedOn w:val="Normal"/>
    <w:link w:val="FooterChar"/>
    <w:pPr>
      <w:tabs>
        <w:tab w:val="center" w:pos="4320"/>
        <w:tab w:val="right" w:pos="8640"/>
      </w:tabs>
    </w:pPr>
  </w:style>
  <w:style w:type="paragraph" w:customStyle="1" w:styleId="Attachments">
    <w:name w:val="Attachments"/>
    <w:next w:val="Indent1"/>
    <w:pPr>
      <w:numPr>
        <w:numId w:val="13"/>
      </w:numPr>
    </w:pPr>
    <w:rPr>
      <w:b/>
      <w:sz w:val="22"/>
    </w:rPr>
  </w:style>
  <w:style w:type="paragraph" w:customStyle="1" w:styleId="HeadingLevel1">
    <w:name w:val="Heading Level 1"/>
    <w:basedOn w:val="10OverviewSection"/>
    <w:autoRedefine/>
    <w:pPr>
      <w:numPr>
        <w:numId w:val="15"/>
      </w:numPr>
      <w:tabs>
        <w:tab w:val="clear" w:pos="360"/>
        <w:tab w:val="num" w:pos="720"/>
        <w:tab w:val="left" w:pos="2520"/>
      </w:tabs>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TableTitles">
    <w:name w:val="TableTitles"/>
    <w:pPr>
      <w:keepNext/>
      <w:jc w:val="center"/>
    </w:pPr>
    <w:rPr>
      <w:b/>
      <w:kern w:val="28"/>
      <w:sz w:val="22"/>
    </w:rPr>
  </w:style>
  <w:style w:type="paragraph" w:customStyle="1" w:styleId="TableText">
    <w:name w:val="Table Text"/>
    <w:basedOn w:val="Normal"/>
    <w:link w:val="TableTextChar"/>
    <w:pPr>
      <w:tabs>
        <w:tab w:val="decimal" w:pos="0"/>
      </w:tabs>
    </w:pPr>
    <w:rPr>
      <w:szCs w:val="20"/>
    </w:rPr>
  </w:style>
  <w:style w:type="paragraph" w:customStyle="1" w:styleId="TableHeaderText">
    <w:name w:val="Table Header Text"/>
    <w:basedOn w:val="Normal"/>
    <w:pPr>
      <w:widowControl w:val="0"/>
      <w:tabs>
        <w:tab w:val="left" w:pos="1800"/>
      </w:tabs>
      <w:jc w:val="center"/>
    </w:pPr>
    <w:rPr>
      <w:b/>
      <w:sz w:val="24"/>
      <w:szCs w:val="20"/>
    </w:rPr>
  </w:style>
  <w:style w:type="character" w:customStyle="1" w:styleId="FormFill-Hidden">
    <w:name w:val="FormFill-Hidden"/>
    <w:rPr>
      <w:rFonts w:ascii="Times New Roman" w:hAnsi="Times New Roman"/>
      <w:bCs/>
      <w:vanish/>
      <w:color w:val="FF0000"/>
      <w:sz w:val="18"/>
      <w:u w:val="dotted"/>
    </w:rPr>
  </w:style>
  <w:style w:type="paragraph" w:customStyle="1" w:styleId="DocumentTitle">
    <w:name w:val="Document Title"/>
    <w:basedOn w:val="Normal"/>
    <w:pPr>
      <w:overflowPunct w:val="0"/>
      <w:autoSpaceDE w:val="0"/>
      <w:autoSpaceDN w:val="0"/>
      <w:adjustRightInd w:val="0"/>
      <w:textAlignment w:val="baseline"/>
    </w:pPr>
    <w:rPr>
      <w:b/>
      <w:sz w:val="28"/>
      <w:szCs w:val="20"/>
    </w:rPr>
  </w:style>
  <w:style w:type="paragraph" w:styleId="ListBullet">
    <w:name w:val="List Bullet"/>
    <w:basedOn w:val="Normal"/>
    <w:pPr>
      <w:numPr>
        <w:numId w:val="1"/>
      </w:numPr>
      <w:tabs>
        <w:tab w:val="clear" w:pos="360"/>
        <w:tab w:val="left" w:pos="1080"/>
      </w:tabs>
      <w:ind w:left="1080"/>
    </w:pPr>
  </w:style>
  <w:style w:type="paragraph" w:styleId="TOC4">
    <w:name w:val="toc 4"/>
    <w:basedOn w:val="Normal"/>
    <w:next w:val="Normal"/>
    <w:autoRedefine/>
    <w:semiHidden/>
    <w:pPr>
      <w:ind w:left="660"/>
    </w:pPr>
  </w:style>
  <w:style w:type="paragraph" w:styleId="ListBullet2">
    <w:name w:val="List Bullet 2"/>
    <w:basedOn w:val="Normal"/>
    <w:pPr>
      <w:numPr>
        <w:numId w:val="2"/>
      </w:numPr>
      <w:tabs>
        <w:tab w:val="clear" w:pos="720"/>
        <w:tab w:val="left" w:pos="1800"/>
      </w:tabs>
      <w:ind w:left="1800"/>
    </w:pPr>
  </w:style>
  <w:style w:type="paragraph" w:styleId="List2">
    <w:name w:val="List 2"/>
    <w:basedOn w:val="Normal"/>
    <w:pPr>
      <w:tabs>
        <w:tab w:val="left" w:pos="1800"/>
      </w:tabs>
      <w:ind w:left="1800" w:hanging="360"/>
    </w:pPr>
  </w:style>
  <w:style w:type="paragraph" w:customStyle="1" w:styleId="ENDOFDOCUMENT">
    <w:name w:val="END OF DOCUMENT"/>
    <w:basedOn w:val="Indent1"/>
    <w:pPr>
      <w:ind w:left="0"/>
      <w:jc w:val="center"/>
    </w:pPr>
    <w:rPr>
      <w:b/>
      <w:caps/>
      <w:sz w:val="24"/>
    </w:r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styleId="BodyTextIndent">
    <w:name w:val="Body Text Indent"/>
    <w:basedOn w:val="Normal"/>
    <w:pPr>
      <w:ind w:left="90"/>
      <w:jc w:val="center"/>
    </w:pPr>
    <w:rPr>
      <w:sz w:val="20"/>
    </w:rPr>
  </w:style>
  <w:style w:type="character" w:styleId="PageNumber">
    <w:name w:val="page number"/>
    <w:basedOn w:val="DefaultParagraphFont"/>
  </w:style>
  <w:style w:type="paragraph" w:customStyle="1" w:styleId="CRQSwithAbbottA">
    <w:name w:val="CRQS with Abbott A"/>
    <w:basedOn w:val="TableHeaderText"/>
    <w:pPr>
      <w:framePr w:hSpace="180" w:wrap="around" w:vAnchor="text" w:hAnchor="text" w:x="108" w:y="1"/>
      <w:tabs>
        <w:tab w:val="clear" w:pos="1800"/>
      </w:tabs>
      <w:spacing w:line="220" w:lineRule="exact"/>
      <w:ind w:left="360"/>
      <w:suppressOverlap/>
    </w:pPr>
    <w:rPr>
      <w:sz w:val="22"/>
    </w:rPr>
  </w:style>
  <w:style w:type="paragraph" w:styleId="DocumentMap">
    <w:name w:val="Document Map"/>
    <w:basedOn w:val="Normal"/>
    <w:semiHidden/>
    <w:pPr>
      <w:shd w:val="clear" w:color="auto" w:fill="000080"/>
    </w:pPr>
    <w:rPr>
      <w:rFonts w:ascii="Tahoma" w:hAnsi="Tahoma" w:cs="Tahoma"/>
    </w:rPr>
  </w:style>
  <w:style w:type="character" w:styleId="CommentReference">
    <w:name w:val="annotation reference"/>
    <w:rPr>
      <w:sz w:val="16"/>
      <w:szCs w:val="16"/>
    </w:rPr>
  </w:style>
  <w:style w:type="paragraph" w:customStyle="1" w:styleId="10OverviewSection">
    <w:name w:val="1.0 Overview Section"/>
    <w:next w:val="Indent1"/>
    <w:pPr>
      <w:keepNext/>
      <w:tabs>
        <w:tab w:val="left" w:pos="720"/>
      </w:tabs>
    </w:pPr>
    <w:rPr>
      <w:b/>
      <w:sz w:val="24"/>
    </w:rPr>
  </w:style>
  <w:style w:type="paragraph" w:customStyle="1" w:styleId="Indent1ListBullet">
    <w:name w:val="Indent 1 List Bullet"/>
    <w:pPr>
      <w:numPr>
        <w:numId w:val="4"/>
      </w:numPr>
      <w:tabs>
        <w:tab w:val="left" w:pos="360"/>
      </w:tabs>
    </w:pPr>
    <w:rPr>
      <w:sz w:val="22"/>
    </w:rPr>
  </w:style>
  <w:style w:type="paragraph" w:customStyle="1" w:styleId="Indent1ListDash">
    <w:name w:val="Indent 1 List Dash"/>
    <w:pPr>
      <w:numPr>
        <w:numId w:val="5"/>
      </w:numPr>
    </w:pPr>
    <w:rPr>
      <w:sz w:val="22"/>
    </w:rPr>
  </w:style>
  <w:style w:type="paragraph" w:customStyle="1" w:styleId="20Definitions">
    <w:name w:val="2.0 Definitions"/>
    <w:next w:val="Indent1"/>
    <w:pPr>
      <w:keepNext/>
      <w:numPr>
        <w:numId w:val="6"/>
      </w:numPr>
    </w:pPr>
    <w:rPr>
      <w:b/>
      <w:sz w:val="24"/>
    </w:rPr>
  </w:style>
  <w:style w:type="paragraph" w:customStyle="1" w:styleId="30Requirements">
    <w:name w:val="3.0 Requirements"/>
    <w:next w:val="Indent1"/>
    <w:pPr>
      <w:keepNext/>
      <w:numPr>
        <w:numId w:val="7"/>
      </w:numPr>
    </w:pPr>
    <w:rPr>
      <w:b/>
      <w:sz w:val="24"/>
    </w:rPr>
  </w:style>
  <w:style w:type="paragraph" w:customStyle="1" w:styleId="40DocumentRequirements">
    <w:name w:val="4.0 Document Requirements"/>
    <w:next w:val="Indent1"/>
    <w:pPr>
      <w:keepNext/>
      <w:numPr>
        <w:numId w:val="8"/>
      </w:numPr>
    </w:pPr>
    <w:rPr>
      <w:b/>
      <w:sz w:val="24"/>
    </w:rPr>
  </w:style>
  <w:style w:type="paragraph" w:customStyle="1" w:styleId="11Level2Heading">
    <w:name w:val="1+.1+ Level 2 Heading"/>
    <w:next w:val="Indent1"/>
    <w:pPr>
      <w:keepNext/>
      <w:tabs>
        <w:tab w:val="left" w:pos="360"/>
      </w:tabs>
      <w:ind w:left="720" w:hanging="360"/>
    </w:pPr>
    <w:rPr>
      <w:b/>
      <w:sz w:val="24"/>
    </w:rPr>
  </w:style>
  <w:style w:type="paragraph" w:styleId="CommentText">
    <w:name w:val="annotation text"/>
    <w:basedOn w:val="Normal"/>
    <w:link w:val="CommentTextChar"/>
    <w:autoRedefine/>
    <w:qFormat/>
    <w:rsid w:val="00D777D2"/>
    <w:rPr>
      <w:rFonts w:ascii="Arial" w:eastAsiaTheme="minorHAnsi" w:hAnsi="Arial"/>
      <w:sz w:val="20"/>
      <w:szCs w:val="20"/>
    </w:rPr>
  </w:style>
  <w:style w:type="paragraph" w:styleId="EndnoteText">
    <w:name w:val="endnote text"/>
    <w:basedOn w:val="Normal"/>
    <w:semiHidden/>
    <w:rPr>
      <w:sz w:val="20"/>
      <w:szCs w:val="20"/>
    </w:rPr>
  </w:style>
  <w:style w:type="character" w:styleId="EndnoteReference">
    <w:name w:val="endnote reference"/>
    <w:semiHidden/>
    <w:rPr>
      <w:vertAlign w:val="superscript"/>
    </w:rPr>
  </w:style>
  <w:style w:type="paragraph" w:customStyle="1" w:styleId="10Overview">
    <w:name w:val="1.0 Overview"/>
    <w:basedOn w:val="10OverviewSection"/>
    <w:pPr>
      <w:numPr>
        <w:numId w:val="3"/>
      </w:numPr>
    </w:pPr>
  </w:style>
  <w:style w:type="paragraph" w:customStyle="1" w:styleId="111Level3Heading">
    <w:name w:val="1+.1+.1+ Level 3 Heading"/>
    <w:next w:val="Indent1"/>
    <w:pPr>
      <w:keepNext/>
      <w:tabs>
        <w:tab w:val="left" w:pos="720"/>
      </w:tabs>
      <w:ind w:left="1440" w:hanging="720"/>
    </w:pPr>
    <w:rPr>
      <w:b/>
      <w:sz w:val="24"/>
    </w:rPr>
  </w:style>
  <w:style w:type="paragraph" w:customStyle="1" w:styleId="1111Level4Heading">
    <w:name w:val="1+.1+.1+.1+ Level 4 Heading"/>
    <w:next w:val="Indent2"/>
    <w:pPr>
      <w:keepNext/>
      <w:tabs>
        <w:tab w:val="left" w:pos="360"/>
      </w:tabs>
      <w:ind w:left="1800" w:hanging="360"/>
    </w:pPr>
    <w:rPr>
      <w:b/>
      <w:sz w:val="24"/>
    </w:rPr>
  </w:style>
  <w:style w:type="paragraph" w:customStyle="1" w:styleId="Indent2ListBullet">
    <w:name w:val="Indent 2 List Bullet"/>
    <w:pPr>
      <w:numPr>
        <w:numId w:val="9"/>
      </w:numPr>
    </w:pPr>
    <w:rPr>
      <w:sz w:val="22"/>
    </w:rPr>
  </w:style>
  <w:style w:type="paragraph" w:customStyle="1" w:styleId="Indent2ListDash">
    <w:name w:val="Indent 2 List Dash"/>
    <w:pPr>
      <w:numPr>
        <w:numId w:val="10"/>
      </w:numPr>
    </w:pPr>
    <w:rPr>
      <w:sz w:val="22"/>
    </w:rPr>
  </w:style>
  <w:style w:type="paragraph" w:customStyle="1" w:styleId="TableTextListBullet">
    <w:name w:val="Table Text List Bullet"/>
    <w:pPr>
      <w:numPr>
        <w:numId w:val="11"/>
      </w:numPr>
      <w:tabs>
        <w:tab w:val="clear" w:pos="360"/>
        <w:tab w:val="left" w:pos="180"/>
      </w:tabs>
      <w:ind w:left="187" w:hanging="187"/>
    </w:pPr>
    <w:rPr>
      <w:sz w:val="22"/>
    </w:rPr>
  </w:style>
  <w:style w:type="paragraph" w:customStyle="1" w:styleId="TableTextListDash">
    <w:name w:val="Table Text List Dash"/>
    <w:pPr>
      <w:numPr>
        <w:numId w:val="12"/>
      </w:numPr>
      <w:tabs>
        <w:tab w:val="clear" w:pos="547"/>
        <w:tab w:val="left" w:pos="360"/>
      </w:tabs>
    </w:pPr>
    <w:rPr>
      <w:sz w:val="22"/>
    </w:rPr>
  </w:style>
  <w:style w:type="paragraph" w:styleId="BodyTextIndent2">
    <w:name w:val="Body Text Indent 2"/>
    <w:basedOn w:val="Normal"/>
    <w:pPr>
      <w:ind w:left="360"/>
    </w:pPr>
    <w:rPr>
      <w:b/>
      <w:bCs/>
      <w:sz w:val="20"/>
    </w:rPr>
  </w:style>
  <w:style w:type="paragraph" w:styleId="BodyText">
    <w:name w:val="Body Text"/>
    <w:basedOn w:val="Normal"/>
    <w:rPr>
      <w:szCs w:val="10"/>
    </w:rPr>
  </w:style>
  <w:style w:type="paragraph" w:customStyle="1" w:styleId="JIM1">
    <w:name w:val="JIM1"/>
    <w:basedOn w:val="Normal"/>
    <w:next w:val="Normal"/>
    <w:autoRedefine/>
    <w:pPr>
      <w:numPr>
        <w:numId w:val="16"/>
      </w:numPr>
      <w:outlineLvl w:val="0"/>
    </w:pPr>
    <w:rPr>
      <w:b/>
      <w:sz w:val="24"/>
      <w:szCs w:val="20"/>
    </w:rPr>
  </w:style>
  <w:style w:type="paragraph" w:customStyle="1" w:styleId="JIM2">
    <w:name w:val="JIM2"/>
    <w:basedOn w:val="Normal"/>
    <w:next w:val="Normal"/>
    <w:autoRedefine/>
    <w:pPr>
      <w:numPr>
        <w:ilvl w:val="1"/>
        <w:numId w:val="16"/>
      </w:numPr>
      <w:tabs>
        <w:tab w:val="clear" w:pos="1080"/>
        <w:tab w:val="num" w:pos="810"/>
        <w:tab w:val="left" w:pos="1170"/>
      </w:tabs>
    </w:pPr>
    <w:rPr>
      <w:b/>
      <w:sz w:val="24"/>
      <w:szCs w:val="20"/>
    </w:rPr>
  </w:style>
  <w:style w:type="paragraph" w:customStyle="1" w:styleId="JIM3">
    <w:name w:val="JIM3"/>
    <w:basedOn w:val="Normal"/>
    <w:next w:val="Normal"/>
    <w:autoRedefine/>
    <w:pPr>
      <w:numPr>
        <w:ilvl w:val="2"/>
        <w:numId w:val="16"/>
      </w:numPr>
    </w:pPr>
    <w:rPr>
      <w:b/>
      <w:sz w:val="24"/>
      <w:szCs w:val="20"/>
    </w:rPr>
  </w:style>
  <w:style w:type="paragraph" w:customStyle="1" w:styleId="Indent1HollowBullet">
    <w:name w:val="Indent 1 Hollow Bullet"/>
    <w:basedOn w:val="ListBullet3"/>
    <w:pPr>
      <w:numPr>
        <w:numId w:val="17"/>
      </w:numPr>
      <w:tabs>
        <w:tab w:val="clear" w:pos="2880"/>
        <w:tab w:val="num" w:pos="360"/>
        <w:tab w:val="left" w:pos="1800"/>
      </w:tabs>
      <w:ind w:left="1800"/>
    </w:pPr>
    <w:rPr>
      <w:szCs w:val="16"/>
    </w:rPr>
  </w:style>
  <w:style w:type="paragraph" w:styleId="ListBullet3">
    <w:name w:val="List Bullet 3"/>
    <w:basedOn w:val="Normal"/>
    <w:autoRedefine/>
    <w:pPr>
      <w:numPr>
        <w:numId w:val="14"/>
      </w:numPr>
    </w:pPr>
  </w:style>
  <w:style w:type="paragraph" w:customStyle="1" w:styleId="Indent3">
    <w:name w:val="Indent 3"/>
    <w:basedOn w:val="Normal"/>
    <w:pPr>
      <w:ind w:left="2160"/>
    </w:pPr>
  </w:style>
  <w:style w:type="paragraph" w:customStyle="1" w:styleId="TableHead">
    <w:name w:val="Table Head"/>
    <w:basedOn w:val="Normal"/>
    <w:pPr>
      <w:spacing w:before="80" w:after="40"/>
    </w:pPr>
    <w:rPr>
      <w:rFonts w:ascii="Arial" w:hAnsi="Arial"/>
      <w:b/>
      <w:sz w:val="24"/>
    </w:rPr>
  </w:style>
  <w:style w:type="paragraph" w:styleId="BalloonText">
    <w:name w:val="Balloon Text"/>
    <w:basedOn w:val="Normal"/>
    <w:semiHidden/>
    <w:rsid w:val="001A537C"/>
    <w:rPr>
      <w:rFonts w:ascii="Tahoma" w:hAnsi="Tahoma" w:cs="Tahoma"/>
      <w:sz w:val="16"/>
      <w:szCs w:val="16"/>
    </w:rPr>
  </w:style>
  <w:style w:type="paragraph" w:styleId="CommentSubject">
    <w:name w:val="annotation subject"/>
    <w:basedOn w:val="CommentText"/>
    <w:next w:val="CommentText"/>
    <w:link w:val="CommentSubjectChar"/>
    <w:rsid w:val="00152840"/>
    <w:rPr>
      <w:b/>
      <w:bCs/>
    </w:rPr>
  </w:style>
  <w:style w:type="character" w:customStyle="1" w:styleId="CommentTextChar">
    <w:name w:val="Comment Text Char"/>
    <w:link w:val="CommentText"/>
    <w:rsid w:val="00D777D2"/>
    <w:rPr>
      <w:rFonts w:ascii="Arial" w:eastAsiaTheme="minorHAnsi" w:hAnsi="Arial"/>
    </w:rPr>
  </w:style>
  <w:style w:type="character" w:customStyle="1" w:styleId="CommentSubjectChar">
    <w:name w:val="Comment Subject Char"/>
    <w:link w:val="CommentSubject"/>
    <w:rsid w:val="00152840"/>
    <w:rPr>
      <w:rFonts w:ascii="Arial" w:hAnsi="Arial"/>
      <w:b/>
      <w:bCs/>
    </w:rPr>
  </w:style>
  <w:style w:type="paragraph" w:customStyle="1" w:styleId="Style1">
    <w:name w:val="Style1"/>
    <w:basedOn w:val="CommentText"/>
    <w:autoRedefine/>
    <w:qFormat/>
    <w:rsid w:val="00152840"/>
    <w:rPr>
      <w:sz w:val="22"/>
    </w:rPr>
  </w:style>
  <w:style w:type="character" w:styleId="FollowedHyperlink">
    <w:name w:val="FollowedHyperlink"/>
    <w:rsid w:val="00857368"/>
    <w:rPr>
      <w:color w:val="800080"/>
      <w:u w:val="single"/>
    </w:rPr>
  </w:style>
  <w:style w:type="paragraph" w:customStyle="1" w:styleId="oIndent2ListHollowBullet">
    <w:name w:val="o Indent 2 List Hollow Bullet"/>
    <w:basedOn w:val="Normal"/>
    <w:next w:val="Indent2ListDash"/>
    <w:rsid w:val="00AD1047"/>
    <w:pPr>
      <w:numPr>
        <w:numId w:val="18"/>
      </w:numPr>
    </w:pPr>
  </w:style>
  <w:style w:type="paragraph" w:customStyle="1" w:styleId="Indent2ListBulletXML">
    <w:name w:val="Indent 2 List Bullet XML"/>
    <w:rsid w:val="00AD1047"/>
    <w:pPr>
      <w:numPr>
        <w:numId w:val="19"/>
      </w:numPr>
      <w:spacing w:after="120"/>
    </w:pPr>
    <w:rPr>
      <w:sz w:val="22"/>
      <w:szCs w:val="24"/>
    </w:rPr>
  </w:style>
  <w:style w:type="paragraph" w:customStyle="1" w:styleId="Indent3ListBulletXML">
    <w:name w:val="Indent 3 List Bullet XML"/>
    <w:rsid w:val="00AD1047"/>
    <w:pPr>
      <w:numPr>
        <w:numId w:val="20"/>
      </w:numPr>
      <w:tabs>
        <w:tab w:val="left" w:pos="720"/>
      </w:tabs>
      <w:spacing w:after="120"/>
    </w:pPr>
    <w:rPr>
      <w:sz w:val="22"/>
      <w:szCs w:val="24"/>
    </w:rPr>
  </w:style>
  <w:style w:type="paragraph" w:customStyle="1" w:styleId="Indent3ListHollowDotXML">
    <w:name w:val="Indent 3 List Hollow Dot XML"/>
    <w:rsid w:val="00AD1047"/>
    <w:pPr>
      <w:numPr>
        <w:numId w:val="21"/>
      </w:numPr>
      <w:spacing w:after="120"/>
    </w:pPr>
    <w:rPr>
      <w:sz w:val="22"/>
      <w:szCs w:val="24"/>
    </w:rPr>
  </w:style>
  <w:style w:type="character" w:customStyle="1" w:styleId="HeaderChar">
    <w:name w:val="Header Char"/>
    <w:link w:val="Header"/>
    <w:rsid w:val="00B63111"/>
    <w:rPr>
      <w:sz w:val="22"/>
      <w:szCs w:val="24"/>
    </w:rPr>
  </w:style>
  <w:style w:type="character" w:customStyle="1" w:styleId="FooterChar">
    <w:name w:val="Footer Char"/>
    <w:link w:val="Footer"/>
    <w:rsid w:val="00B63111"/>
    <w:rPr>
      <w:sz w:val="22"/>
      <w:szCs w:val="24"/>
    </w:rPr>
  </w:style>
  <w:style w:type="character" w:customStyle="1" w:styleId="Style12pt">
    <w:name w:val="Style 12 pt"/>
    <w:rsid w:val="00BE7BE6"/>
    <w:rPr>
      <w:sz w:val="22"/>
    </w:rPr>
  </w:style>
  <w:style w:type="character" w:customStyle="1" w:styleId="Style12ptItalic">
    <w:name w:val="Style 12 pt Italic"/>
    <w:rsid w:val="00BE7BE6"/>
    <w:rPr>
      <w:i/>
      <w:iCs/>
      <w:sz w:val="22"/>
    </w:rPr>
  </w:style>
  <w:style w:type="paragraph" w:styleId="Title">
    <w:name w:val="Title"/>
    <w:basedOn w:val="Normal"/>
    <w:next w:val="Normal"/>
    <w:link w:val="TitleChar"/>
    <w:qFormat/>
    <w:rsid w:val="001C61A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C61A6"/>
    <w:rPr>
      <w:rFonts w:asciiTheme="majorHAnsi" w:eastAsiaTheme="majorEastAsia" w:hAnsiTheme="majorHAnsi" w:cstheme="majorBidi"/>
      <w:spacing w:val="-10"/>
      <w:kern w:val="28"/>
      <w:sz w:val="56"/>
      <w:szCs w:val="56"/>
    </w:rPr>
  </w:style>
  <w:style w:type="paragraph" w:styleId="Revision">
    <w:name w:val="Revision"/>
    <w:hidden/>
    <w:uiPriority w:val="99"/>
    <w:semiHidden/>
    <w:rsid w:val="003A1E41"/>
    <w:rPr>
      <w:sz w:val="22"/>
      <w:szCs w:val="24"/>
    </w:rPr>
  </w:style>
  <w:style w:type="paragraph" w:customStyle="1" w:styleId="StyleIndent112ptItalic">
    <w:name w:val="Style Indent 1 + 12 pt Italic"/>
    <w:basedOn w:val="Indent1"/>
    <w:rsid w:val="00A4407B"/>
    <w:rPr>
      <w:i/>
      <w:iCs/>
      <w:sz w:val="24"/>
    </w:rPr>
  </w:style>
  <w:style w:type="paragraph" w:customStyle="1" w:styleId="H2IndentItalic">
    <w:name w:val="H2 Indent Italic"/>
    <w:basedOn w:val="Indent2"/>
    <w:rsid w:val="002C0C5C"/>
    <w:pPr>
      <w:ind w:left="720"/>
    </w:pPr>
    <w:rPr>
      <w:i/>
      <w:iCs/>
      <w:sz w:val="24"/>
    </w:rPr>
  </w:style>
  <w:style w:type="paragraph" w:customStyle="1" w:styleId="H1IndentItalic">
    <w:name w:val="H1 Indent Italic"/>
    <w:basedOn w:val="Indent1"/>
    <w:qFormat/>
    <w:rsid w:val="00B87371"/>
    <w:pPr>
      <w:ind w:left="450"/>
    </w:pPr>
    <w:rPr>
      <w:i/>
      <w:sz w:val="24"/>
    </w:rPr>
  </w:style>
  <w:style w:type="table" w:styleId="TableGrid">
    <w:name w:val="Table Grid"/>
    <w:basedOn w:val="TableNormal"/>
    <w:uiPriority w:val="39"/>
    <w:rsid w:val="00D7644B"/>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dent1Char">
    <w:name w:val="Indent 1 Char"/>
    <w:link w:val="Indent1"/>
    <w:rsid w:val="00B311E1"/>
    <w:rPr>
      <w:sz w:val="22"/>
      <w:szCs w:val="24"/>
    </w:rPr>
  </w:style>
  <w:style w:type="paragraph" w:styleId="ListParagraph">
    <w:name w:val="List Paragraph"/>
    <w:aliases w:val="After:  6 pt,B1,Body Bullet,Bullet 1,Bulleted Text,Colorful List - Accent 11,Figure_name,Heading2,List Bullet1,List Paragraph 1,List Paragraph Char Char,List Paragraph1,List bullet,Ref,Use Case List Paragraph,bu1,bu1 + Before:  0 pt,lp1"/>
    <w:basedOn w:val="Normal"/>
    <w:link w:val="ListParagraphChar"/>
    <w:uiPriority w:val="1"/>
    <w:qFormat/>
    <w:rsid w:val="0019744C"/>
    <w:pPr>
      <w:ind w:left="720"/>
      <w:contextualSpacing/>
    </w:pPr>
  </w:style>
  <w:style w:type="paragraph" w:styleId="TOCHeading">
    <w:name w:val="TOC Heading"/>
    <w:basedOn w:val="Heading1"/>
    <w:next w:val="Normal"/>
    <w:uiPriority w:val="39"/>
    <w:unhideWhenUsed/>
    <w:qFormat/>
    <w:rsid w:val="0048522F"/>
    <w:pPr>
      <w:keepLines/>
      <w:numPr>
        <w:numId w:val="0"/>
      </w:numPr>
      <w:tabs>
        <w:tab w:val="clear" w:pos="1440"/>
      </w:tabs>
      <w:spacing w:after="0" w:line="259" w:lineRule="auto"/>
      <w:outlineLvl w:val="9"/>
    </w:pPr>
    <w:rPr>
      <w:rFonts w:asciiTheme="majorHAnsi" w:eastAsiaTheme="majorEastAsia" w:hAnsiTheme="majorHAnsi" w:cstheme="majorBidi"/>
      <w:b w:val="0"/>
      <w:color w:val="365F91" w:themeColor="accent1" w:themeShade="BF"/>
      <w:szCs w:val="32"/>
    </w:rPr>
  </w:style>
  <w:style w:type="character" w:customStyle="1" w:styleId="TableTextChar">
    <w:name w:val="Table Text Char"/>
    <w:link w:val="TableText"/>
    <w:rsid w:val="003D543A"/>
    <w:rPr>
      <w:sz w:val="22"/>
    </w:rPr>
  </w:style>
  <w:style w:type="character" w:customStyle="1" w:styleId="ListParagraphChar">
    <w:name w:val="List Paragraph Char"/>
    <w:aliases w:val="After:  6 pt Char,B1 Char,Body Bullet Char,Bullet 1 Char,Bulleted Text Char,Colorful List - Accent 11 Char,Figure_name Char,Heading2 Char,List Bullet1 Char,List Paragraph 1 Char,List Paragraph Char Char Char,List Paragraph1 Char"/>
    <w:basedOn w:val="DefaultParagraphFont"/>
    <w:link w:val="ListParagraph"/>
    <w:uiPriority w:val="34"/>
    <w:locked/>
    <w:rsid w:val="006F4922"/>
    <w:rPr>
      <w:sz w:val="22"/>
      <w:szCs w:val="24"/>
    </w:rPr>
  </w:style>
  <w:style w:type="paragraph" w:styleId="NormalWeb">
    <w:name w:val="Normal (Web)"/>
    <w:basedOn w:val="Normal"/>
    <w:uiPriority w:val="99"/>
    <w:unhideWhenUsed/>
    <w:rsid w:val="0057160A"/>
    <w:pPr>
      <w:spacing w:before="100" w:beforeAutospacing="1" w:after="100" w:afterAutospacing="1"/>
    </w:pPr>
    <w:rPr>
      <w:rFonts w:eastAsiaTheme="minorEastAsia"/>
      <w:sz w:val="24"/>
    </w:rPr>
  </w:style>
  <w:style w:type="paragraph" w:customStyle="1" w:styleId="Default">
    <w:name w:val="Default"/>
    <w:rsid w:val="002E3D91"/>
    <w:pPr>
      <w:autoSpaceDE w:val="0"/>
      <w:autoSpaceDN w:val="0"/>
      <w:adjustRightInd w:val="0"/>
    </w:pPr>
    <w:rPr>
      <w:rFonts w:ascii="AvenirForMindstream-Book" w:eastAsiaTheme="minorHAnsi" w:hAnsi="AvenirForMindstream-Book" w:cs="AvenirForMindstream-Book"/>
      <w:color w:val="000000"/>
      <w:sz w:val="24"/>
      <w:szCs w:val="24"/>
    </w:rPr>
  </w:style>
  <w:style w:type="character" w:styleId="Strong">
    <w:name w:val="Strong"/>
    <w:basedOn w:val="DefaultParagraphFont"/>
    <w:uiPriority w:val="22"/>
    <w:qFormat/>
    <w:rsid w:val="002E3D91"/>
    <w:rPr>
      <w:b/>
      <w:bCs/>
    </w:rPr>
  </w:style>
  <w:style w:type="paragraph" w:customStyle="1" w:styleId="xmsonormal">
    <w:name w:val="xmsonormal"/>
    <w:basedOn w:val="Normal"/>
    <w:uiPriority w:val="99"/>
    <w:semiHidden/>
    <w:rsid w:val="002C7BC6"/>
    <w:pPr>
      <w:spacing w:before="100" w:beforeAutospacing="1" w:after="100" w:afterAutospacing="1"/>
    </w:pPr>
    <w:rPr>
      <w:rFonts w:eastAsiaTheme="minorEastAsia"/>
      <w:sz w:val="24"/>
    </w:rPr>
  </w:style>
  <w:style w:type="character" w:styleId="SubtleEmphasis">
    <w:name w:val="Subtle Emphasis"/>
    <w:basedOn w:val="DefaultParagraphFont"/>
    <w:uiPriority w:val="19"/>
    <w:qFormat/>
    <w:rsid w:val="00C34EF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76FA71EAC46043919AAAED1633BA9B" ma:contentTypeVersion="0" ma:contentTypeDescription="Create a new document." ma:contentTypeScope="" ma:versionID="608260fe40e58e02cedb6bcaf7c0845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0E236-6AD8-43B9-AC37-893A9A58A3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E114E4A-47A1-4FB5-9426-2B2A5D95E54F}">
  <ds:schemaRefs>
    <ds:schemaRef ds:uri="http://schemas.microsoft.com/sharepoint/v3/contenttype/forms"/>
  </ds:schemaRefs>
</ds:datastoreItem>
</file>

<file path=customXml/itemProps3.xml><?xml version="1.0" encoding="utf-8"?>
<ds:datastoreItem xmlns:ds="http://schemas.openxmlformats.org/officeDocument/2006/customXml" ds:itemID="{73754488-1D56-4D7D-96FB-58A31219374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B121C9A-C65F-4FFB-B31F-38DAB3155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11</Pages>
  <Words>2234</Words>
  <Characters>12738</Characters>
  <Application>Microsoft Office Word</Application>
  <DocSecurity>0</DocSecurity>
  <Lines>106</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Abbott CRQS Template</vt:lpstr>
      <vt:lpstr>Abbott CRQS Template</vt:lpstr>
    </vt:vector>
  </TitlesOfParts>
  <Company>Creative Network</Company>
  <LinksUpToDate>false</LinksUpToDate>
  <CharactersWithSpaces>14943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Abbott CRQS Template</dc:title>
  <dc:subject/>
  <dc:creator>Agarwal, Shilpa</dc:creator>
  <cp:keywords/>
  <dc:description/>
  <cp:lastModifiedBy>Egalapati, Seetha Lakshmi</cp:lastModifiedBy>
  <cp:revision>9</cp:revision>
  <cp:lastPrinted>2009-11-25T16:36:00Z</cp:lastPrinted>
  <dcterms:created xsi:type="dcterms:W3CDTF">2019-06-21T05:39:00Z</dcterms:created>
  <dcterms:modified xsi:type="dcterms:W3CDTF">2019-06-28T06:41:00Z</dcterms:modified>
</cp:coreProperties>
</file>